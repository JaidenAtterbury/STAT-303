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Jaiden Atterbury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Gao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303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October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Long Response 1: Case Studies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technological advancements continue to emerge at an unprecedented rate, every passing day sees AI and automated decision</w:t>
      </w:r>
      <w:ins w:author="Deleted user" w:id="0" w:date="2022-10-25T03:53:26Z">
        <w:r w:rsidDel="00000000" w:rsidR="00000000" w:rsidRPr="00000000">
          <w:rPr>
            <w:rFonts w:ascii="Times New Roman" w:cs="Times New Roman" w:eastAsia="Times New Roman" w:hAnsi="Times New Roman"/>
            <w:sz w:val="24"/>
            <w:szCs w:val="24"/>
            <w:rtl w:val="0"/>
          </w:rPr>
          <w:t xml:space="preserve">-</w:t>
        </w:r>
      </w:ins>
      <w:del w:author="Deleted user" w:id="0" w:date="2022-10-25T03:53:26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making systems becoming more and more prevalent in our everyday lives, </w:t>
      </w:r>
      <w:commentRangeStart w:id="1"/>
      <w:r w:rsidDel="00000000" w:rsidR="00000000" w:rsidRPr="00000000">
        <w:rPr>
          <w:rFonts w:ascii="Times New Roman" w:cs="Times New Roman" w:eastAsia="Times New Roman" w:hAnsi="Times New Roman"/>
          <w:sz w:val="24"/>
          <w:szCs w:val="24"/>
          <w:rtl w:val="0"/>
        </w:rPr>
        <w:t xml:space="preserve">even though we don't always notice it.</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These systems are used to aid decisions in sectors such as healthcare, incarceration, and even policing. The latter of these is known as “</w:t>
      </w:r>
      <w:commentRangeStart w:id="2"/>
      <w:r w:rsidDel="00000000" w:rsidR="00000000" w:rsidRPr="00000000">
        <w:rPr>
          <w:rFonts w:ascii="Times New Roman" w:cs="Times New Roman" w:eastAsia="Times New Roman" w:hAnsi="Times New Roman"/>
          <w:sz w:val="24"/>
          <w:szCs w:val="24"/>
          <w:rtl w:val="0"/>
        </w:rPr>
        <w:t xml:space="preserve">predictive policing</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Predictive policing, simply put, is the use of algorithms to sift through and analyze crime data in order to predict, and </w:t>
      </w:r>
      <w:commentRangeStart w:id="3"/>
      <w:r w:rsidDel="00000000" w:rsidR="00000000" w:rsidRPr="00000000">
        <w:rPr>
          <w:rFonts w:ascii="Times New Roman" w:cs="Times New Roman" w:eastAsia="Times New Roman" w:hAnsi="Times New Roman"/>
          <w:sz w:val="24"/>
          <w:szCs w:val="24"/>
          <w:rtl w:val="0"/>
        </w:rPr>
        <w:t xml:space="preserve">thus </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prevent future crimes. PredPol is an example of an automated decision</w:t>
      </w:r>
      <w:ins w:author="Deleted user" w:id="1" w:date="2022-10-25T03:58:36Z">
        <w:r w:rsidDel="00000000" w:rsidR="00000000" w:rsidRPr="00000000">
          <w:rPr>
            <w:rFonts w:ascii="Times New Roman" w:cs="Times New Roman" w:eastAsia="Times New Roman" w:hAnsi="Times New Roman"/>
            <w:sz w:val="24"/>
            <w:szCs w:val="24"/>
            <w:rtl w:val="0"/>
          </w:rPr>
          <w:t xml:space="preserve">-</w:t>
        </w:r>
      </w:ins>
      <w:del w:author="Deleted user" w:id="1" w:date="2022-10-25T03:58:36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making system that implements this idea of predictive policing. </w:t>
      </w:r>
      <w:ins w:author="Deleted user" w:id="2" w:date="2022-10-25T04:36:56Z">
        <w:r w:rsidDel="00000000" w:rsidR="00000000" w:rsidRPr="00000000">
          <w:rPr>
            <w:rFonts w:ascii="Times New Roman" w:cs="Times New Roman" w:eastAsia="Times New Roman" w:hAnsi="Times New Roman"/>
            <w:sz w:val="24"/>
            <w:szCs w:val="24"/>
            <w:rtl w:val="0"/>
          </w:rPr>
          <w:t xml:space="preserve">A</w:t>
        </w:r>
      </w:ins>
      <w:del w:author="Deleted user" w:id="2" w:date="2022-10-25T04:36:56Z">
        <w:r w:rsidDel="00000000" w:rsidR="00000000" w:rsidRPr="00000000">
          <w:rPr>
            <w:rFonts w:ascii="Times New Roman" w:cs="Times New Roman" w:eastAsia="Times New Roman" w:hAnsi="Times New Roman"/>
            <w:sz w:val="24"/>
            <w:szCs w:val="24"/>
            <w:rtl w:val="0"/>
          </w:rPr>
          <w:delText xml:space="preserve">In fact, a</w:delText>
        </w:r>
      </w:del>
      <w:r w:rsidDel="00000000" w:rsidR="00000000" w:rsidRPr="00000000">
        <w:rPr>
          <w:rFonts w:ascii="Times New Roman" w:cs="Times New Roman" w:eastAsia="Times New Roman" w:hAnsi="Times New Roman"/>
          <w:sz w:val="24"/>
          <w:szCs w:val="24"/>
          <w:rtl w:val="0"/>
        </w:rPr>
        <w:t xml:space="preserve">s of 2020, PredPol’s algorithm is the most commonly used predictive policing algorithm in the U.S, as it is used by more than 60 police departments around the </w:t>
      </w:r>
      <w:commentRangeStart w:id="4"/>
      <w:r w:rsidDel="00000000" w:rsidR="00000000" w:rsidRPr="00000000">
        <w:rPr>
          <w:rFonts w:ascii="Times New Roman" w:cs="Times New Roman" w:eastAsia="Times New Roman" w:hAnsi="Times New Roman"/>
          <w:sz w:val="24"/>
          <w:szCs w:val="24"/>
          <w:rtl w:val="0"/>
        </w:rPr>
        <w:t xml:space="preserve">country</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del w:author="Deleted user" w:id="3" w:date="2022-10-25T04:00:59Z">
        <w:commentRangeStart w:id="5"/>
        <w:r w:rsidDel="00000000" w:rsidR="00000000" w:rsidRPr="00000000">
          <w:rPr>
            <w:rFonts w:ascii="Times New Roman" w:cs="Times New Roman" w:eastAsia="Times New Roman" w:hAnsi="Times New Roman"/>
            <w:sz w:val="24"/>
            <w:szCs w:val="24"/>
            <w:rtl w:val="0"/>
          </w:rPr>
          <w:delText xml:space="preserve">Before we can dive into the rigorous details of how the PredPol algorithm actually works, we need to “shine a light” on the history of PredPol itself, as it</w:delText>
        </w:r>
      </w:del>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will give us key insights to why PredPol works the way it does, and </w:t>
      </w:r>
      <w:ins w:author="Deleted user" w:id="4" w:date="2022-10-25T04:02:43Z">
        <w:r w:rsidDel="00000000" w:rsidR="00000000" w:rsidRPr="00000000">
          <w:rPr>
            <w:rFonts w:ascii="Times New Roman" w:cs="Times New Roman" w:eastAsia="Times New Roman" w:hAnsi="Times New Roman"/>
            <w:sz w:val="24"/>
            <w:szCs w:val="24"/>
            <w:rtl w:val="0"/>
          </w:rPr>
          <w:t xml:space="preserve">the associated</w:t>
        </w:r>
      </w:ins>
      <w:del w:author="Deleted user" w:id="4" w:date="2022-10-25T04:02:43Z">
        <w:r w:rsidDel="00000000" w:rsidR="00000000" w:rsidRPr="00000000">
          <w:rPr>
            <w:rFonts w:ascii="Times New Roman" w:cs="Times New Roman" w:eastAsia="Times New Roman" w:hAnsi="Times New Roman"/>
            <w:sz w:val="24"/>
            <w:szCs w:val="24"/>
            <w:rtl w:val="0"/>
          </w:rPr>
          <w:delText xml:space="preserve">how the algorithm leads to many</w:delText>
        </w:r>
      </w:del>
      <w:r w:rsidDel="00000000" w:rsidR="00000000" w:rsidRPr="00000000">
        <w:rPr>
          <w:rFonts w:ascii="Times New Roman" w:cs="Times New Roman" w:eastAsia="Times New Roman" w:hAnsi="Times New Roman"/>
          <w:sz w:val="24"/>
          <w:szCs w:val="24"/>
          <w:rtl w:val="0"/>
        </w:rPr>
        <w:t xml:space="preserve"> ethical concerns and harms. PredPol, the company and the software, grew out of a research project between the </w:t>
      </w:r>
      <w:commentRangeStart w:id="6"/>
      <w:r w:rsidDel="00000000" w:rsidR="00000000" w:rsidRPr="00000000">
        <w:rPr>
          <w:rFonts w:ascii="Times New Roman" w:cs="Times New Roman" w:eastAsia="Times New Roman" w:hAnsi="Times New Roman"/>
          <w:sz w:val="24"/>
          <w:szCs w:val="24"/>
          <w:rtl w:val="0"/>
        </w:rPr>
        <w:t xml:space="preserve">LAPD and UCLA</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The chief of police at the time, Bill Bratton, wanted to find a way to use old crime data for more than just historical purposes. Furthermore, the research team wanted to understand if this data could provide any forward-looking insight to where and when future crimes were most likely to occur. Before PredPol, police officers had to either wait for crimes to occur then send units </w:t>
      </w:r>
      <w:ins w:author="Deleted user" w:id="5" w:date="2022-10-25T04:12:48Z">
        <w:r w:rsidDel="00000000" w:rsidR="00000000" w:rsidRPr="00000000">
          <w:rPr>
            <w:rFonts w:ascii="Times New Roman" w:cs="Times New Roman" w:eastAsia="Times New Roman" w:hAnsi="Times New Roman"/>
            <w:sz w:val="24"/>
            <w:szCs w:val="24"/>
            <w:rtl w:val="0"/>
          </w:rPr>
          <w:t xml:space="preserve">in response</w:t>
        </w:r>
      </w:ins>
      <w:del w:author="Deleted user" w:id="5" w:date="2022-10-25T04:12:48Z">
        <w:r w:rsidDel="00000000" w:rsidR="00000000" w:rsidRPr="00000000">
          <w:rPr>
            <w:rFonts w:ascii="Times New Roman" w:cs="Times New Roman" w:eastAsia="Times New Roman" w:hAnsi="Times New Roman"/>
            <w:sz w:val="24"/>
            <w:szCs w:val="24"/>
            <w:rtl w:val="0"/>
          </w:rPr>
          <w:delText xml:space="preserve">to deal with it</w:delText>
        </w:r>
      </w:del>
      <w:r w:rsidDel="00000000" w:rsidR="00000000" w:rsidRPr="00000000">
        <w:rPr>
          <w:rFonts w:ascii="Times New Roman" w:cs="Times New Roman" w:eastAsia="Times New Roman" w:hAnsi="Times New Roman"/>
          <w:sz w:val="24"/>
          <w:szCs w:val="24"/>
          <w:rtl w:val="0"/>
        </w:rPr>
        <w:t xml:space="preserve">, or patrol where future crimes may occur solely based on intuition. </w:t>
      </w:r>
      <w:del w:author="Deleted user" w:id="6" w:date="2022-10-25T04:11:46Z">
        <w:r w:rsidDel="00000000" w:rsidR="00000000" w:rsidRPr="00000000">
          <w:rPr>
            <w:rFonts w:ascii="Times New Roman" w:cs="Times New Roman" w:eastAsia="Times New Roman" w:hAnsi="Times New Roman"/>
            <w:sz w:val="24"/>
            <w:szCs w:val="24"/>
            <w:rtl w:val="0"/>
          </w:rPr>
          <w:delText xml:space="preserve">Since this intuition-based method wasn’t backed by science and mathematics, </w:delText>
        </w:r>
      </w:del>
      <w:r w:rsidDel="00000000" w:rsidR="00000000" w:rsidRPr="00000000">
        <w:rPr>
          <w:rFonts w:ascii="Times New Roman" w:cs="Times New Roman" w:eastAsia="Times New Roman" w:hAnsi="Times New Roman"/>
          <w:sz w:val="24"/>
          <w:szCs w:val="24"/>
          <w:rtl w:val="0"/>
        </w:rPr>
        <w:t xml:space="preserve">Chief Bratton and researchers from UCLA and Santa Clara University </w:t>
      </w:r>
      <w:ins w:author="Deleted user" w:id="7" w:date="2022-10-25T04:13:07Z">
        <w:r w:rsidDel="00000000" w:rsidR="00000000" w:rsidRPr="00000000">
          <w:rPr>
            <w:rFonts w:ascii="Times New Roman" w:cs="Times New Roman" w:eastAsia="Times New Roman" w:hAnsi="Times New Roman"/>
            <w:sz w:val="24"/>
            <w:szCs w:val="24"/>
            <w:rtl w:val="0"/>
          </w:rPr>
          <w:t xml:space="preserve">sought </w:t>
        </w:r>
        <w:r w:rsidDel="00000000" w:rsidR="00000000" w:rsidRPr="00000000">
          <w:rPr>
            <w:rFonts w:ascii="Times New Roman" w:cs="Times New Roman" w:eastAsia="Times New Roman" w:hAnsi="Times New Roman"/>
            <w:sz w:val="24"/>
            <w:szCs w:val="24"/>
            <w:rtl w:val="0"/>
          </w:rPr>
          <w:t xml:space="preserve">to create</w:t>
        </w:r>
        <w:r w:rsidDel="00000000" w:rsidR="00000000" w:rsidRPr="00000000">
          <w:rPr>
            <w:rFonts w:ascii="Times New Roman" w:cs="Times New Roman" w:eastAsia="Times New Roman" w:hAnsi="Times New Roman"/>
            <w:sz w:val="24"/>
            <w:szCs w:val="24"/>
            <w:rtl w:val="0"/>
          </w:rPr>
          <w:t xml:space="preserve"> a better system. </w:t>
        </w:r>
        <w:r w:rsidDel="00000000" w:rsidR="00000000" w:rsidRPr="00000000">
          <w:rPr>
            <w:rFonts w:ascii="Times New Roman" w:cs="Times New Roman" w:eastAsia="Times New Roman" w:hAnsi="Times New Roman"/>
            <w:sz w:val="24"/>
            <w:szCs w:val="24"/>
            <w:rtl w:val="0"/>
          </w:rPr>
          <w:t xml:space="preserve">Researchers</w:t>
        </w:r>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analyzed numerous </w:t>
      </w:r>
      <w:commentRangeStart w:id="7"/>
      <w:r w:rsidDel="00000000" w:rsidR="00000000" w:rsidRPr="00000000">
        <w:rPr>
          <w:rFonts w:ascii="Times New Roman" w:cs="Times New Roman" w:eastAsia="Times New Roman" w:hAnsi="Times New Roman"/>
          <w:sz w:val="24"/>
          <w:szCs w:val="24"/>
          <w:rtl w:val="0"/>
        </w:rPr>
        <w:t xml:space="preserve">data types</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and </w:t>
      </w:r>
      <w:commentRangeStart w:id="8"/>
      <w:r w:rsidDel="00000000" w:rsidR="00000000" w:rsidRPr="00000000">
        <w:rPr>
          <w:rFonts w:ascii="Times New Roman" w:cs="Times New Roman" w:eastAsia="Times New Roman" w:hAnsi="Times New Roman"/>
          <w:sz w:val="24"/>
          <w:szCs w:val="24"/>
          <w:rtl w:val="0"/>
        </w:rPr>
        <w:t xml:space="preserve">behavioral forecasting models</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w:t>
      </w:r>
      <w:ins w:author="Deleted user" w:id="8" w:date="2022-10-25T04:13:47Z">
        <w:r w:rsidDel="00000000" w:rsidR="00000000" w:rsidRPr="00000000">
          <w:rPr>
            <w:rFonts w:ascii="Times New Roman" w:cs="Times New Roman" w:eastAsia="Times New Roman" w:hAnsi="Times New Roman"/>
            <w:sz w:val="24"/>
            <w:szCs w:val="24"/>
            <w:rtl w:val="0"/>
          </w:rPr>
          <w:t xml:space="preserve">to</w:t>
        </w:r>
      </w:ins>
      <w:del w:author="Deleted user" w:id="8" w:date="2022-10-25T04:13:47Z">
        <w:r w:rsidDel="00000000" w:rsidR="00000000" w:rsidRPr="00000000">
          <w:rPr>
            <w:rFonts w:ascii="Times New Roman" w:cs="Times New Roman" w:eastAsia="Times New Roman" w:hAnsi="Times New Roman"/>
            <w:sz w:val="24"/>
            <w:szCs w:val="24"/>
            <w:rtl w:val="0"/>
          </w:rPr>
          <w:delText xml:space="preserve">in the hope they coul</w:delText>
        </w:r>
      </w:del>
      <w:r w:rsidDel="00000000" w:rsidR="00000000" w:rsidRPr="00000000">
        <w:rPr>
          <w:rFonts w:ascii="Times New Roman" w:cs="Times New Roman" w:eastAsia="Times New Roman" w:hAnsi="Times New Roman"/>
          <w:sz w:val="24"/>
          <w:szCs w:val="24"/>
          <w:rtl w:val="0"/>
        </w:rPr>
        <w:t xml:space="preserve">d find a predictive model that could help law enforcement keep communities safer by reducing the amount of crimes that happen</w:t>
      </w:r>
      <w:ins w:author="Deleted user" w:id="9" w:date="2022-10-25T04:14:0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ins w:author="Deleted user" w:id="10" w:date="2022-10-25T04:14:07Z">
        <w:r w:rsidDel="00000000" w:rsidR="00000000" w:rsidRPr="00000000">
          <w:rPr>
            <w:rFonts w:ascii="Times New Roman" w:cs="Times New Roman" w:eastAsia="Times New Roman" w:hAnsi="Times New Roman"/>
            <w:sz w:val="24"/>
            <w:szCs w:val="24"/>
            <w:rtl w:val="0"/>
          </w:rPr>
          <w:t xml:space="preserve">.</w:t>
        </w:r>
      </w:ins>
      <w:del w:author="Deleted user" w:id="10" w:date="2022-10-25T04:14:07Z">
        <w:r w:rsidDel="00000000" w:rsidR="00000000" w:rsidRPr="00000000">
          <w:rPr>
            <w:rFonts w:ascii="Times New Roman" w:cs="Times New Roman" w:eastAsia="Times New Roman" w:hAnsi="Times New Roman"/>
            <w:sz w:val="24"/>
            <w:szCs w:val="24"/>
            <w:rtl w:val="0"/>
          </w:rPr>
          <w:delText xml:space="preserve">before they even have the chance to occur. Finally, Bill and the researchers teamed up with LAPD and </w:delText>
        </w:r>
        <w:commentRangeStart w:id="9"/>
        <w:r w:rsidDel="00000000" w:rsidR="00000000" w:rsidRPr="00000000">
          <w:rPr>
            <w:rFonts w:ascii="Times New Roman" w:cs="Times New Roman" w:eastAsia="Times New Roman" w:hAnsi="Times New Roman"/>
            <w:sz w:val="24"/>
            <w:szCs w:val="24"/>
            <w:rtl w:val="0"/>
          </w:rPr>
          <w:delText xml:space="preserve">Santa Clara PD</w:delTex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delText xml:space="preserve"> to further refine these models they had been studying</w:delText>
        </w:r>
      </w:del>
      <w:r w:rsidDel="00000000" w:rsidR="00000000" w:rsidRPr="00000000">
        <w:rPr>
          <w:rFonts w:ascii="Times New Roman" w:cs="Times New Roman" w:eastAsia="Times New Roman" w:hAnsi="Times New Roman"/>
          <w:sz w:val="24"/>
          <w:szCs w:val="24"/>
          <w:rtl w:val="0"/>
        </w:rPr>
        <w:t xml:space="preserve">. After over 70 years of PhD-level analysis, modeling, and development, PredPol was finally ready to be field </w:t>
      </w:r>
      <w:commentRangeStart w:id="10"/>
      <w:r w:rsidDel="00000000" w:rsidR="00000000" w:rsidRPr="00000000">
        <w:rPr>
          <w:rFonts w:ascii="Times New Roman" w:cs="Times New Roman" w:eastAsia="Times New Roman" w:hAnsi="Times New Roman"/>
          <w:sz w:val="24"/>
          <w:szCs w:val="24"/>
          <w:rtl w:val="0"/>
        </w:rPr>
        <w:t xml:space="preserve">tested</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w:t>
      </w:r>
      <w:commentRangeStart w:id="11"/>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Now </w:t>
      </w:r>
      <w:ins w:author="Deleted user" w:id="11" w:date="2022-10-25T04:26:21Z">
        <w:r w:rsidDel="00000000" w:rsidR="00000000" w:rsidRPr="00000000">
          <w:rPr>
            <w:rFonts w:ascii="Times New Roman" w:cs="Times New Roman" w:eastAsia="Times New Roman" w:hAnsi="Times New Roman"/>
            <w:sz w:val="24"/>
            <w:szCs w:val="24"/>
            <w:rtl w:val="0"/>
          </w:rPr>
          <w:t xml:space="preserve">we</w:t>
        </w:r>
      </w:ins>
      <w:del w:author="Deleted user" w:id="11" w:date="2022-10-25T04:26:21Z">
        <w:r w:rsidDel="00000000" w:rsidR="00000000" w:rsidRPr="00000000">
          <w:rPr>
            <w:rFonts w:ascii="Times New Roman" w:cs="Times New Roman" w:eastAsia="Times New Roman" w:hAnsi="Times New Roman"/>
            <w:sz w:val="24"/>
            <w:szCs w:val="24"/>
            <w:rtl w:val="0"/>
          </w:rPr>
          <w:delText xml:space="preserve">that we have some insight on how and why PredPol was created in the first place we can finally </w:delText>
        </w:r>
      </w:del>
      <w:r w:rsidDel="00000000" w:rsidR="00000000" w:rsidRPr="00000000">
        <w:rPr>
          <w:rFonts w:ascii="Times New Roman" w:cs="Times New Roman" w:eastAsia="Times New Roman" w:hAnsi="Times New Roman"/>
          <w:sz w:val="24"/>
          <w:szCs w:val="24"/>
          <w:rtl w:val="0"/>
        </w:rPr>
        <w:t xml:space="preserve">dive into </w:t>
      </w:r>
      <w:ins w:author="Deleted user" w:id="12" w:date="2022-10-25T04:29:27Z">
        <w:r w:rsidDel="00000000" w:rsidR="00000000" w:rsidRPr="00000000">
          <w:rPr>
            <w:rFonts w:ascii="Times New Roman" w:cs="Times New Roman" w:eastAsia="Times New Roman" w:hAnsi="Times New Roman"/>
            <w:sz w:val="24"/>
            <w:szCs w:val="24"/>
            <w:rtl w:val="0"/>
          </w:rPr>
          <w:t xml:space="preserve">why</w:t>
        </w:r>
      </w:ins>
      <w:del w:author="Deleted user" w:id="12" w:date="2022-10-25T04:29:27Z">
        <w:r w:rsidDel="00000000" w:rsidR="00000000" w:rsidRPr="00000000">
          <w:rPr>
            <w:rFonts w:ascii="Times New Roman" w:cs="Times New Roman" w:eastAsia="Times New Roman" w:hAnsi="Times New Roman"/>
            <w:sz w:val="24"/>
            <w:szCs w:val="24"/>
            <w:rtl w:val="0"/>
          </w:rPr>
          <w:delText xml:space="preserve">how </w:delText>
        </w:r>
      </w:del>
      <w:r w:rsidDel="00000000" w:rsidR="00000000" w:rsidRPr="00000000">
        <w:rPr>
          <w:rFonts w:ascii="Times New Roman" w:cs="Times New Roman" w:eastAsia="Times New Roman" w:hAnsi="Times New Roman"/>
          <w:sz w:val="24"/>
          <w:szCs w:val="24"/>
          <w:rtl w:val="0"/>
        </w:rPr>
        <w:t xml:space="preserve">the algorithm works the way it does and how it is intended to be used to prevent future crimes.</w:t>
      </w:r>
      <w:commentRangeStart w:id="12"/>
      <w:r w:rsidDel="00000000" w:rsidR="00000000" w:rsidRPr="00000000">
        <w:rPr>
          <w:rFonts w:ascii="Times New Roman" w:cs="Times New Roman" w:eastAsia="Times New Roman" w:hAnsi="Times New Roman"/>
          <w:sz w:val="24"/>
          <w:szCs w:val="24"/>
          <w:rtl w:val="0"/>
        </w:rPr>
        <w:t xml:space="preserve"> During the </w:t>
      </w:r>
      <w:del w:author="Deleted user" w:id="13" w:date="2022-10-25T04:44:26Z">
        <w:r w:rsidDel="00000000" w:rsidR="00000000" w:rsidRPr="00000000">
          <w:rPr>
            <w:rFonts w:ascii="Times New Roman" w:cs="Times New Roman" w:eastAsia="Times New Roman" w:hAnsi="Times New Roman"/>
            <w:sz w:val="24"/>
            <w:szCs w:val="24"/>
            <w:rtl w:val="0"/>
          </w:rPr>
          <w:delText xml:space="preserve">aforementioned </w:delText>
        </w:r>
      </w:del>
      <w:r w:rsidDel="00000000" w:rsidR="00000000" w:rsidRPr="00000000">
        <w:rPr>
          <w:rFonts w:ascii="Times New Roman" w:cs="Times New Roman" w:eastAsia="Times New Roman" w:hAnsi="Times New Roman"/>
          <w:sz w:val="24"/>
          <w:szCs w:val="24"/>
          <w:rtl w:val="0"/>
        </w:rPr>
        <w:t xml:space="preserve">decades of detailed academic research into the causes of crime pattern formation, the research successfully linked many relevant aspects of offender behavior to a mathematical structure that is used to predict how crime patterns in a region will evolve day-to-day</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These mathematical structures of crime pattern formation take the form of a </w:t>
      </w:r>
      <w:ins w:author="Deleted user" w:id="14" w:date="2022-10-25T04:49:07Z">
        <w:r w:rsidDel="00000000" w:rsidR="00000000" w:rsidRPr="00000000">
          <w:rPr>
            <w:rFonts w:ascii="Times New Roman" w:cs="Times New Roman" w:eastAsia="Times New Roman" w:hAnsi="Times New Roman"/>
            <w:sz w:val="24"/>
            <w:szCs w:val="24"/>
            <w:rtl w:val="0"/>
          </w:rPr>
          <w:t xml:space="preserve">complex</w:t>
        </w:r>
      </w:ins>
      <w:del w:author="Deleted user" w:id="14" w:date="2022-10-25T04:49:07Z">
        <w:r w:rsidDel="00000000" w:rsidR="00000000" w:rsidRPr="00000000">
          <w:rPr>
            <w:rFonts w:ascii="Times New Roman" w:cs="Times New Roman" w:eastAsia="Times New Roman" w:hAnsi="Times New Roman"/>
            <w:sz w:val="24"/>
            <w:szCs w:val="24"/>
            <w:rtl w:val="0"/>
          </w:rPr>
          <w:delText xml:space="preserve">complicated </w:delText>
        </w:r>
      </w:del>
      <w:r w:rsidDel="00000000" w:rsidR="00000000" w:rsidRPr="00000000">
        <w:rPr>
          <w:rFonts w:ascii="Times New Roman" w:cs="Times New Roman" w:eastAsia="Times New Roman" w:hAnsi="Times New Roman"/>
          <w:sz w:val="24"/>
          <w:szCs w:val="24"/>
          <w:rtl w:val="0"/>
        </w:rPr>
        <w:t xml:space="preserve">partial derivative equation that takes into account over 10 unique variables. </w:t>
      </w:r>
      <w:ins w:author="Deleted user" w:id="15" w:date="2022-10-25T04:49:56Z">
        <w:r w:rsidDel="00000000" w:rsidR="00000000" w:rsidRPr="00000000">
          <w:rPr>
            <w:rFonts w:ascii="Times New Roman" w:cs="Times New Roman" w:eastAsia="Times New Roman" w:hAnsi="Times New Roman"/>
            <w:sz w:val="24"/>
            <w:szCs w:val="24"/>
            <w:rtl w:val="0"/>
          </w:rPr>
          <w:t xml:space="preserve">This</w:t>
        </w:r>
      </w:ins>
      <w:del w:author="Deleted user" w:id="15" w:date="2022-10-25T04:49:56Z">
        <w:r w:rsidDel="00000000" w:rsidR="00000000" w:rsidRPr="00000000">
          <w:rPr>
            <w:rFonts w:ascii="Times New Roman" w:cs="Times New Roman" w:eastAsia="Times New Roman" w:hAnsi="Times New Roman"/>
            <w:sz w:val="24"/>
            <w:szCs w:val="24"/>
            <w:rtl w:val="0"/>
          </w:rPr>
          <w:delText xml:space="preserve">The </w:delText>
        </w:r>
      </w:del>
      <w:r w:rsidDel="00000000" w:rsidR="00000000" w:rsidRPr="00000000">
        <w:rPr>
          <w:rFonts w:ascii="Times New Roman" w:cs="Times New Roman" w:eastAsia="Times New Roman" w:hAnsi="Times New Roman"/>
          <w:sz w:val="24"/>
          <w:szCs w:val="24"/>
          <w:rtl w:val="0"/>
        </w:rPr>
        <w:t xml:space="preserve">equation </w:t>
      </w:r>
      <w:ins w:author="Deleted user" w:id="16" w:date="2022-10-25T04:49:32Z">
        <w:r w:rsidDel="00000000" w:rsidR="00000000" w:rsidRPr="00000000">
          <w:rPr>
            <w:rFonts w:ascii="Times New Roman" w:cs="Times New Roman" w:eastAsia="Times New Roman" w:hAnsi="Times New Roman"/>
            <w:sz w:val="24"/>
            <w:szCs w:val="24"/>
            <w:rtl w:val="0"/>
          </w:rPr>
          <w:t xml:space="preserve">is the</w:t>
        </w:r>
      </w:ins>
      <w:del w:author="Deleted user" w:id="16" w:date="2022-10-25T04:49:32Z">
        <w:r w:rsidDel="00000000" w:rsidR="00000000" w:rsidRPr="00000000">
          <w:rPr>
            <w:rFonts w:ascii="Times New Roman" w:cs="Times New Roman" w:eastAsia="Times New Roman" w:hAnsi="Times New Roman"/>
            <w:sz w:val="24"/>
            <w:szCs w:val="24"/>
            <w:rtl w:val="0"/>
          </w:rPr>
          <w:delText xml:space="preserve">in itself is what is used as a</w:delText>
        </w:r>
      </w:del>
      <w:r w:rsidDel="00000000" w:rsidR="00000000" w:rsidRPr="00000000">
        <w:rPr>
          <w:rFonts w:ascii="Times New Roman" w:cs="Times New Roman" w:eastAsia="Times New Roman" w:hAnsi="Times New Roman"/>
          <w:sz w:val="24"/>
          <w:szCs w:val="24"/>
          <w:rtl w:val="0"/>
        </w:rPr>
        <w:t xml:space="preserve"> basis for what machine learning experts call “a meta-algorithm.” A meta-algorithm</w:t>
      </w:r>
      <w:del w:author="Deleted user" w:id="17" w:date="2022-10-25T04:50:13Z">
        <w:r w:rsidDel="00000000" w:rsidR="00000000" w:rsidRPr="00000000">
          <w:rPr>
            <w:rFonts w:ascii="Times New Roman" w:cs="Times New Roman" w:eastAsia="Times New Roman" w:hAnsi="Times New Roman"/>
            <w:sz w:val="24"/>
            <w:szCs w:val="24"/>
            <w:rtl w:val="0"/>
          </w:rPr>
          <w:delText xml:space="preserve">, in its simplest form,</w:delText>
        </w:r>
      </w:del>
      <w:r w:rsidDel="00000000" w:rsidR="00000000" w:rsidRPr="00000000">
        <w:rPr>
          <w:rFonts w:ascii="Times New Roman" w:cs="Times New Roman" w:eastAsia="Times New Roman" w:hAnsi="Times New Roman"/>
          <w:sz w:val="24"/>
          <w:szCs w:val="24"/>
          <w:rtl w:val="0"/>
        </w:rPr>
        <w:t xml:space="preserve"> is the set of instructions used to learn from data. The three aspects of offender behavior that make</w:t>
      </w:r>
      <w:ins w:author="Deleted user" w:id="18" w:date="2022-10-25T04:50:36Z">
        <w:r w:rsidDel="00000000" w:rsidR="00000000" w:rsidRPr="00000000">
          <w:rPr>
            <w:rFonts w:ascii="Times New Roman" w:cs="Times New Roman" w:eastAsia="Times New Roman" w:hAnsi="Times New Roman"/>
            <w:sz w:val="24"/>
            <w:szCs w:val="24"/>
            <w:rtl w:val="0"/>
          </w:rPr>
          <w:t xml:space="preserve"> </w:t>
        </w:r>
      </w:ins>
      <w:del w:author="Deleted user" w:id="18" w:date="2022-10-25T04:50:3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up the roots of the meta-algorithm are: repeat victimization, near-repeat victimization, and local search. In order to train the PredPol model for each specific jurisdiction it is implemented into, the company uses data from the police agency’s records management system to pull current and historical crime data. Once the data’s accuracy is ensured, the data is fed into the machine-learning algorithm explained above in order to make predictions. The developers of PredPol use 4 main data points for each incident in its data set to generate predictions. These categories include: an incident identifier, a crime or event type, a location of incident, and the start and end time for the incident. After these data points are fed into the meta-algorithm, the predictions the model makes takes the form of a ‘hotspot' map of where crime will most likely happen next. This allows police departments to </w:t>
      </w:r>
      <w:commentRangeStart w:id="13"/>
      <w:r w:rsidDel="00000000" w:rsidR="00000000" w:rsidRPr="00000000">
        <w:rPr>
          <w:rFonts w:ascii="Times New Roman" w:cs="Times New Roman" w:eastAsia="Times New Roman" w:hAnsi="Times New Roman"/>
          <w:sz w:val="24"/>
          <w:szCs w:val="24"/>
          <w:rtl w:val="0"/>
        </w:rPr>
        <w:t xml:space="preserve">effectively </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allocate resources and </w:t>
      </w:r>
      <w:commentRangeStart w:id="14"/>
      <w:r w:rsidDel="00000000" w:rsidR="00000000" w:rsidRPr="00000000">
        <w:rPr>
          <w:rFonts w:ascii="Times New Roman" w:cs="Times New Roman" w:eastAsia="Times New Roman" w:hAnsi="Times New Roman"/>
          <w:sz w:val="24"/>
          <w:szCs w:val="24"/>
          <w:rtl w:val="0"/>
        </w:rPr>
        <w:t xml:space="preserve">thus </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prevent crimes from happening.</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commentRangeStart w:id="15"/>
      <w:r w:rsidDel="00000000" w:rsidR="00000000" w:rsidRPr="00000000">
        <w:rPr>
          <w:rFonts w:ascii="Times New Roman" w:cs="Times New Roman" w:eastAsia="Times New Roman" w:hAnsi="Times New Roman"/>
          <w:sz w:val="24"/>
          <w:szCs w:val="24"/>
          <w:rtl w:val="0"/>
        </w:rPr>
        <w:t xml:space="preserve">The</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idea behind this algorithm had great intentions, as preventing crime is something most people can support, but </w:t>
      </w:r>
      <w:del w:author="Deleted user" w:id="19" w:date="2022-10-25T04:54:25Z">
        <w:r w:rsidDel="00000000" w:rsidR="00000000" w:rsidRPr="00000000">
          <w:rPr>
            <w:rFonts w:ascii="Times New Roman" w:cs="Times New Roman" w:eastAsia="Times New Roman" w:hAnsi="Times New Roman"/>
            <w:sz w:val="24"/>
            <w:szCs w:val="24"/>
            <w:rtl w:val="0"/>
          </w:rPr>
          <w:delText xml:space="preserve">like most great things, </w:delText>
        </w:r>
      </w:del>
      <w:r w:rsidDel="00000000" w:rsidR="00000000" w:rsidRPr="00000000">
        <w:rPr>
          <w:rFonts w:ascii="Times New Roman" w:cs="Times New Roman" w:eastAsia="Times New Roman" w:hAnsi="Times New Roman"/>
          <w:sz w:val="24"/>
          <w:szCs w:val="24"/>
          <w:rtl w:val="0"/>
        </w:rPr>
        <w:t xml:space="preserve">the model had major flaws.</w:t>
      </w:r>
      <w:del w:author="Deleted user" w:id="20" w:date="2022-10-25T04:54:47Z">
        <w:r w:rsidDel="00000000" w:rsidR="00000000" w:rsidRPr="00000000">
          <w:rPr>
            <w:rFonts w:ascii="Times New Roman" w:cs="Times New Roman" w:eastAsia="Times New Roman" w:hAnsi="Times New Roman"/>
            <w:sz w:val="24"/>
            <w:szCs w:val="24"/>
            <w:rtl w:val="0"/>
          </w:rPr>
          <w:delText xml:space="preserve"> These flaws took the form of ethical harms and concerns</w:delText>
        </w:r>
      </w:del>
      <w:r w:rsidDel="00000000" w:rsidR="00000000" w:rsidRPr="00000000">
        <w:rPr>
          <w:rFonts w:ascii="Times New Roman" w:cs="Times New Roman" w:eastAsia="Times New Roman" w:hAnsi="Times New Roman"/>
          <w:sz w:val="24"/>
          <w:szCs w:val="24"/>
          <w:rtl w:val="0"/>
        </w:rPr>
        <w:t xml:space="preserve">. The ethical concerns that this model produced were a lack of transparency, and a deviation from the </w:t>
      </w:r>
      <w:commentRangeStart w:id="16"/>
      <w:r w:rsidDel="00000000" w:rsidR="00000000" w:rsidRPr="00000000">
        <w:rPr>
          <w:rFonts w:ascii="Times New Roman" w:cs="Times New Roman" w:eastAsia="Times New Roman" w:hAnsi="Times New Roman"/>
          <w:sz w:val="24"/>
          <w:szCs w:val="24"/>
          <w:rtl w:val="0"/>
        </w:rPr>
        <w:t xml:space="preserve">ideal target</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w:t>
      </w:r>
      <w:del w:author="Deleted user" w:id="21" w:date="2022-10-25T04:56:46Z">
        <w:r w:rsidDel="00000000" w:rsidR="00000000" w:rsidRPr="00000000">
          <w:rPr>
            <w:rFonts w:ascii="Times New Roman" w:cs="Times New Roman" w:eastAsia="Times New Roman" w:hAnsi="Times New Roman"/>
            <w:sz w:val="24"/>
            <w:szCs w:val="24"/>
            <w:rtl w:val="0"/>
          </w:rPr>
          <w:delText xml:space="preserve">While </w:delText>
        </w:r>
      </w:del>
      <w:r w:rsidDel="00000000" w:rsidR="00000000" w:rsidRPr="00000000">
        <w:rPr>
          <w:rFonts w:ascii="Times New Roman" w:cs="Times New Roman" w:eastAsia="Times New Roman" w:hAnsi="Times New Roman"/>
          <w:sz w:val="24"/>
          <w:szCs w:val="24"/>
          <w:rtl w:val="0"/>
        </w:rPr>
        <w:t xml:space="preserve">the main ethical harm this model produced was</w:t>
      </w:r>
      <w:ins w:author="Deleted user" w:id="22" w:date="2022-10-25T04:58:06Z">
        <w:r w:rsidDel="00000000" w:rsidR="00000000" w:rsidRPr="00000000">
          <w:rPr>
            <w:rFonts w:ascii="Times New Roman" w:cs="Times New Roman" w:eastAsia="Times New Roman" w:hAnsi="Times New Roman"/>
            <w:sz w:val="24"/>
            <w:szCs w:val="24"/>
            <w:rtl w:val="0"/>
          </w:rPr>
          <w:t xml:space="preserve"> an</w:t>
        </w:r>
      </w:ins>
      <w:r w:rsidDel="00000000" w:rsidR="00000000" w:rsidRPr="00000000">
        <w:rPr>
          <w:rFonts w:ascii="Times New Roman" w:cs="Times New Roman" w:eastAsia="Times New Roman" w:hAnsi="Times New Roman"/>
          <w:sz w:val="24"/>
          <w:szCs w:val="24"/>
          <w:rtl w:val="0"/>
        </w:rPr>
        <w:t xml:space="preserve"> </w:t>
      </w:r>
      <w:commentRangeStart w:id="17"/>
      <w:r w:rsidDel="00000000" w:rsidR="00000000" w:rsidRPr="00000000">
        <w:rPr>
          <w:rFonts w:ascii="Times New Roman" w:cs="Times New Roman" w:eastAsia="Times New Roman" w:hAnsi="Times New Roman"/>
          <w:sz w:val="24"/>
          <w:szCs w:val="24"/>
          <w:rtl w:val="0"/>
        </w:rPr>
        <w:t xml:space="preserve">algorithmic bias</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 that negatively impacted historically marginalized groups in the U.S.  Despite the justified uneasiness surrounding </w:t>
      </w:r>
      <w:ins w:author="Deleted user" w:id="23" w:date="2022-10-25T04:59:47Z">
        <w:r w:rsidDel="00000000" w:rsidR="00000000" w:rsidRPr="00000000">
          <w:rPr>
            <w:rFonts w:ascii="Times New Roman" w:cs="Times New Roman" w:eastAsia="Times New Roman" w:hAnsi="Times New Roman"/>
            <w:sz w:val="24"/>
            <w:szCs w:val="24"/>
            <w:rtl w:val="0"/>
          </w:rPr>
          <w:t xml:space="preserve">this</w:t>
        </w:r>
      </w:ins>
      <w:del w:author="Deleted user" w:id="23" w:date="2022-10-25T04:59:47Z">
        <w:r w:rsidDel="00000000" w:rsidR="00000000" w:rsidRPr="00000000">
          <w:rPr>
            <w:rFonts w:ascii="Times New Roman" w:cs="Times New Roman" w:eastAsia="Times New Roman" w:hAnsi="Times New Roman"/>
            <w:sz w:val="24"/>
            <w:szCs w:val="24"/>
            <w:rtl w:val="0"/>
          </w:rPr>
          <w:delText xml:space="preserve">these many </w:delText>
        </w:r>
      </w:del>
      <w:r w:rsidDel="00000000" w:rsidR="00000000" w:rsidRPr="00000000">
        <w:rPr>
          <w:rFonts w:ascii="Times New Roman" w:cs="Times New Roman" w:eastAsia="Times New Roman" w:hAnsi="Times New Roman"/>
          <w:sz w:val="24"/>
          <w:szCs w:val="24"/>
          <w:rtl w:val="0"/>
        </w:rPr>
        <w:t xml:space="preserve">ethical concerns, there are remedies for </w:t>
      </w:r>
      <w:del w:author="Deleted user" w:id="24" w:date="2022-10-25T05:01:19Z">
        <w:r w:rsidDel="00000000" w:rsidR="00000000" w:rsidRPr="00000000">
          <w:rPr>
            <w:rFonts w:ascii="Times New Roman" w:cs="Times New Roman" w:eastAsia="Times New Roman" w:hAnsi="Times New Roman"/>
            <w:sz w:val="24"/>
            <w:szCs w:val="24"/>
            <w:rtl w:val="0"/>
          </w:rPr>
          <w:delText xml:space="preserve">each </w:delText>
        </w:r>
      </w:del>
      <w:r w:rsidDel="00000000" w:rsidR="00000000" w:rsidRPr="00000000">
        <w:rPr>
          <w:rFonts w:ascii="Times New Roman" w:cs="Times New Roman" w:eastAsia="Times New Roman" w:hAnsi="Times New Roman"/>
          <w:sz w:val="24"/>
          <w:szCs w:val="24"/>
          <w:rtl w:val="0"/>
        </w:rPr>
        <w:t xml:space="preserve">of them that could potentially reduce the harm and even make PredPol more effective in doing what it is supposed to do. </w:t>
      </w:r>
      <w:commentRangeStart w:id="18"/>
      <w:r w:rsidDel="00000000" w:rsidR="00000000" w:rsidRPr="00000000">
        <w:rPr>
          <w:rFonts w:ascii="Times New Roman" w:cs="Times New Roman" w:eastAsia="Times New Roman" w:hAnsi="Times New Roman"/>
          <w:sz w:val="24"/>
          <w:szCs w:val="24"/>
          <w:rtl w:val="0"/>
        </w:rPr>
        <w:t xml:space="preserve">These remedies include, but are not limited to: accountability towards the parent company and agencies that implement this software, use </w:t>
      </w:r>
      <w:ins w:author="Deleted user" w:id="25" w:date="2022-10-25T05:02:29Z">
        <w:r w:rsidDel="00000000" w:rsidR="00000000" w:rsidRPr="00000000">
          <w:rPr>
            <w:rFonts w:ascii="Times New Roman" w:cs="Times New Roman" w:eastAsia="Times New Roman" w:hAnsi="Times New Roman"/>
            <w:sz w:val="24"/>
            <w:szCs w:val="24"/>
            <w:rtl w:val="0"/>
          </w:rPr>
          <w:t xml:space="preserve">of </w:t>
        </w:r>
      </w:ins>
      <w:r w:rsidDel="00000000" w:rsidR="00000000" w:rsidRPr="00000000">
        <w:rPr>
          <w:rFonts w:ascii="Times New Roman" w:cs="Times New Roman" w:eastAsia="Times New Roman" w:hAnsi="Times New Roman"/>
          <w:sz w:val="24"/>
          <w:szCs w:val="24"/>
          <w:rtl w:val="0"/>
        </w:rPr>
        <w:t xml:space="preserve">data more reflective of the actual problem instead of proxy data that supplements for the data actually needed, lastly, limit the use of training data with human prejudices to ensure models don’t exacerbate these same prejudices.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ethical concern that was produced by the implementation of PredPol was the lack of transparency from the parent company, as well as agencies that used their software. In a recent </w:t>
      </w:r>
      <w:r w:rsidDel="00000000" w:rsidR="00000000" w:rsidRPr="00000000">
        <w:rPr>
          <w:rFonts w:ascii="Times New Roman" w:cs="Times New Roman" w:eastAsia="Times New Roman" w:hAnsi="Times New Roman"/>
          <w:sz w:val="24"/>
          <w:szCs w:val="24"/>
          <w:rtl w:val="0"/>
        </w:rPr>
        <w:t xml:space="preserve">MIT Technology Review</w:t>
      </w:r>
      <w:r w:rsidDel="00000000" w:rsidR="00000000" w:rsidRPr="00000000">
        <w:rPr>
          <w:rFonts w:ascii="Times New Roman" w:cs="Times New Roman" w:eastAsia="Times New Roman" w:hAnsi="Times New Roman"/>
          <w:sz w:val="24"/>
          <w:szCs w:val="24"/>
          <w:rtl w:val="0"/>
        </w:rPr>
        <w:t xml:space="preserve"> article the author explains that a number of studies show predictive policing models perpetuate systemic racism. Yet we still know little about how they work or who is using them. The reason for this is that the PredPol model is what is known as a “black box algorithm,” which is an algorithm that doesn’t allow users to see the inner workings of the algorithm itself. As </w:t>
      </w:r>
      <w:r w:rsidDel="00000000" w:rsidR="00000000" w:rsidRPr="00000000">
        <w:rPr>
          <w:rFonts w:ascii="Times New Roman" w:cs="Times New Roman" w:eastAsia="Times New Roman" w:hAnsi="Times New Roman"/>
          <w:color w:val="222222"/>
          <w:sz w:val="24"/>
          <w:szCs w:val="24"/>
          <w:highlight w:val="white"/>
          <w:rtl w:val="0"/>
        </w:rPr>
        <w:t xml:space="preserve">Jumana Musa explains in a December 2021 Gizmodo article, “It’s like trying to diagnose a patient without anyone telling you all the symptoms.” No one knows how the algorithm works, even auditors, because PredPol themselves don’t want to face any repercussions for the harm their models produce. </w:t>
      </w:r>
      <w:ins w:author="Deleted user" w:id="26" w:date="2022-10-25T05:05:15Z">
        <w:r w:rsidDel="00000000" w:rsidR="00000000" w:rsidRPr="00000000">
          <w:rPr>
            <w:rFonts w:ascii="Times New Roman" w:cs="Times New Roman" w:eastAsia="Times New Roman" w:hAnsi="Times New Roman"/>
            <w:color w:val="222222"/>
            <w:sz w:val="24"/>
            <w:szCs w:val="24"/>
            <w:highlight w:val="white"/>
            <w:rtl w:val="0"/>
          </w:rPr>
          <w:t xml:space="preserve">This issue is</w:t>
        </w:r>
      </w:ins>
      <w:del w:author="Deleted user" w:id="26" w:date="2022-10-25T05:05:15Z">
        <w:r w:rsidDel="00000000" w:rsidR="00000000" w:rsidRPr="00000000">
          <w:rPr>
            <w:rFonts w:ascii="Times New Roman" w:cs="Times New Roman" w:eastAsia="Times New Roman" w:hAnsi="Times New Roman"/>
            <w:color w:val="222222"/>
            <w:sz w:val="24"/>
            <w:szCs w:val="24"/>
            <w:highlight w:val="white"/>
            <w:rtl w:val="0"/>
          </w:rPr>
          <w:delText xml:space="preserve">What makes this lack of transparency a major concern surrounding predictive policing as a whole is that it is</w:delText>
        </w:r>
      </w:del>
      <w:r w:rsidDel="00000000" w:rsidR="00000000" w:rsidRPr="00000000">
        <w:rPr>
          <w:rFonts w:ascii="Times New Roman" w:cs="Times New Roman" w:eastAsia="Times New Roman" w:hAnsi="Times New Roman"/>
          <w:color w:val="222222"/>
          <w:sz w:val="24"/>
          <w:szCs w:val="24"/>
          <w:highlight w:val="white"/>
          <w:rtl w:val="0"/>
        </w:rPr>
        <w:t xml:space="preserve"> multifaceted, as there is also a lack of transparency from the agencies that implement these models. The main concern surrounding the police departments that use these technologies is that they aren’t required to show how, when, or why they use the predictions PredPol makes. One example that highlights this concern is the </w:t>
      </w:r>
      <w:commentRangeStart w:id="19"/>
      <w:r w:rsidDel="00000000" w:rsidR="00000000" w:rsidRPr="00000000">
        <w:rPr>
          <w:rFonts w:ascii="Times New Roman" w:cs="Times New Roman" w:eastAsia="Times New Roman" w:hAnsi="Times New Roman"/>
          <w:color w:val="222222"/>
          <w:sz w:val="24"/>
          <w:szCs w:val="24"/>
          <w:highlight w:val="white"/>
          <w:rtl w:val="0"/>
        </w:rPr>
        <w:t xml:space="preserve">NYPD’s </w:t>
      </w:r>
      <w:commentRangeEnd w:id="19"/>
      <w:r w:rsidDel="00000000" w:rsidR="00000000" w:rsidRPr="00000000">
        <w:commentReference w:id="19"/>
      </w:r>
      <w:r w:rsidDel="00000000" w:rsidR="00000000" w:rsidRPr="00000000">
        <w:rPr>
          <w:rFonts w:ascii="Times New Roman" w:cs="Times New Roman" w:eastAsia="Times New Roman" w:hAnsi="Times New Roman"/>
          <w:color w:val="222222"/>
          <w:sz w:val="24"/>
          <w:szCs w:val="24"/>
          <w:highlight w:val="white"/>
          <w:rtl w:val="0"/>
        </w:rPr>
        <w:t xml:space="preserve">unwillingness to save audit logs or prediction history, making it difficult for independent auditors or policymakers to properly evaluate these tools. The good news is that there are many strategies we can implement in order to force transparency from these companies and agencies. The first step in unveiling the true nature of the PredPol algorithm is to make the parent company disclose information to auditors on the inner workings of the meta-algorithm itself. Secondly, agencies that implement this predictive policing technology must be forced to save all prediction data for future auditors. </w:t>
      </w:r>
      <w:commentRangeStart w:id="20"/>
      <w:r w:rsidDel="00000000" w:rsidR="00000000" w:rsidRPr="00000000">
        <w:rPr>
          <w:rFonts w:ascii="Times New Roman" w:cs="Times New Roman" w:eastAsia="Times New Roman" w:hAnsi="Times New Roman"/>
          <w:color w:val="222222"/>
          <w:sz w:val="24"/>
          <w:szCs w:val="24"/>
          <w:highlight w:val="white"/>
          <w:rtl w:val="0"/>
        </w:rPr>
        <w:t xml:space="preserve">Once these are done the main remedy to this problem is the use of algorithmic impact assessments, which make agencies disclose the systems they are using and allow outside researchers to analyze them for future problems.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color w:val="101010"/>
          <w:sz w:val="24"/>
          <w:szCs w:val="24"/>
          <w:shd w:fill="fafafa" w:val="clear"/>
        </w:rPr>
      </w:pPr>
      <w:r w:rsidDel="00000000" w:rsidR="00000000" w:rsidRPr="00000000">
        <w:rPr>
          <w:rFonts w:ascii="Times New Roman" w:cs="Times New Roman" w:eastAsia="Times New Roman" w:hAnsi="Times New Roman"/>
          <w:sz w:val="24"/>
          <w:szCs w:val="24"/>
          <w:rtl w:val="0"/>
        </w:rPr>
        <w:tab/>
        <w:t xml:space="preserve">The next </w:t>
      </w:r>
      <w:del w:author="Deleted user" w:id="27" w:date="2022-10-25T05:17:56Z">
        <w:r w:rsidDel="00000000" w:rsidR="00000000" w:rsidRPr="00000000">
          <w:rPr>
            <w:rFonts w:ascii="Times New Roman" w:cs="Times New Roman" w:eastAsia="Times New Roman" w:hAnsi="Times New Roman"/>
            <w:sz w:val="24"/>
            <w:szCs w:val="24"/>
            <w:rtl w:val="0"/>
          </w:rPr>
          <w:delText xml:space="preserve">primary </w:delText>
        </w:r>
      </w:del>
      <w:r w:rsidDel="00000000" w:rsidR="00000000" w:rsidRPr="00000000">
        <w:rPr>
          <w:rFonts w:ascii="Times New Roman" w:cs="Times New Roman" w:eastAsia="Times New Roman" w:hAnsi="Times New Roman"/>
          <w:sz w:val="24"/>
          <w:szCs w:val="24"/>
          <w:rtl w:val="0"/>
        </w:rPr>
        <w:t xml:space="preserve">ethical concern surrounding the implementation of the PredPol software into modern policing practices </w:t>
      </w:r>
      <w:ins w:author="Deleted user" w:id="28" w:date="2022-10-25T05:18:36Z">
        <w:r w:rsidDel="00000000" w:rsidR="00000000" w:rsidRPr="00000000">
          <w:rPr>
            <w:rFonts w:ascii="Times New Roman" w:cs="Times New Roman" w:eastAsia="Times New Roman" w:hAnsi="Times New Roman"/>
            <w:sz w:val="24"/>
            <w:szCs w:val="24"/>
            <w:rtl w:val="0"/>
          </w:rPr>
          <w:t xml:space="preserve">is that the</w:t>
        </w:r>
      </w:ins>
      <w:del w:author="Deleted user" w:id="28" w:date="2022-10-25T05:18:36Z">
        <w:r w:rsidDel="00000000" w:rsidR="00000000" w:rsidRPr="00000000">
          <w:rPr>
            <w:rFonts w:ascii="Times New Roman" w:cs="Times New Roman" w:eastAsia="Times New Roman" w:hAnsi="Times New Roman"/>
            <w:sz w:val="24"/>
            <w:szCs w:val="24"/>
            <w:rtl w:val="0"/>
          </w:rPr>
          <w:delText xml:space="preserve">is the</w:delText>
        </w:r>
      </w:del>
      <w:r w:rsidDel="00000000" w:rsidR="00000000" w:rsidRPr="00000000">
        <w:rPr>
          <w:rFonts w:ascii="Times New Roman" w:cs="Times New Roman" w:eastAsia="Times New Roman" w:hAnsi="Times New Roman"/>
          <w:sz w:val="24"/>
          <w:szCs w:val="24"/>
          <w:rtl w:val="0"/>
        </w:rPr>
        <w:t xml:space="preserve"> impacts of the model show a deviation from the ideal target, formally known as “label choice bias.” Emily Bembenek, in a 2021 Brookings article explains, “</w:t>
      </w:r>
      <w:r w:rsidDel="00000000" w:rsidR="00000000" w:rsidRPr="00000000">
        <w:rPr>
          <w:rFonts w:ascii="Times New Roman" w:cs="Times New Roman" w:eastAsia="Times New Roman" w:hAnsi="Times New Roman"/>
          <w:color w:val="101010"/>
          <w:sz w:val="24"/>
          <w:szCs w:val="24"/>
          <w:shd w:fill="fafafa" w:val="clear"/>
          <w:rtl w:val="0"/>
        </w:rPr>
        <w:t xml:space="preserve">The gap between the ideal target and the actual target results in what we call label choice bias.” This </w:t>
      </w:r>
      <w:del w:author="Deleted user" w:id="29" w:date="2022-10-25T05:19:09Z">
        <w:r w:rsidDel="00000000" w:rsidR="00000000" w:rsidRPr="00000000">
          <w:rPr>
            <w:rFonts w:ascii="Times New Roman" w:cs="Times New Roman" w:eastAsia="Times New Roman" w:hAnsi="Times New Roman"/>
            <w:color w:val="101010"/>
            <w:sz w:val="24"/>
            <w:szCs w:val="24"/>
            <w:shd w:fill="fafafa" w:val="clear"/>
            <w:rtl w:val="0"/>
          </w:rPr>
          <w:delText xml:space="preserve">simply </w:delText>
        </w:r>
      </w:del>
      <w:r w:rsidDel="00000000" w:rsidR="00000000" w:rsidRPr="00000000">
        <w:rPr>
          <w:rFonts w:ascii="Times New Roman" w:cs="Times New Roman" w:eastAsia="Times New Roman" w:hAnsi="Times New Roman"/>
          <w:color w:val="101010"/>
          <w:sz w:val="24"/>
          <w:szCs w:val="24"/>
          <w:shd w:fill="fafafa" w:val="clear"/>
          <w:rtl w:val="0"/>
        </w:rPr>
        <w:t xml:space="preserve">means that if there is a difference between what an algorithm actually does and what it intended to do, the model </w:t>
      </w:r>
      <w:ins w:author="Deleted user" w:id="30" w:date="2022-10-25T05:19:31Z">
        <w:r w:rsidDel="00000000" w:rsidR="00000000" w:rsidRPr="00000000">
          <w:rPr>
            <w:rFonts w:ascii="Times New Roman" w:cs="Times New Roman" w:eastAsia="Times New Roman" w:hAnsi="Times New Roman"/>
            <w:color w:val="101010"/>
            <w:sz w:val="24"/>
            <w:szCs w:val="24"/>
            <w:shd w:fill="fafafa" w:val="clear"/>
            <w:rtl w:val="0"/>
          </w:rPr>
          <w:t xml:space="preserve">is</w:t>
        </w:r>
      </w:ins>
      <w:del w:author="Deleted user" w:id="30" w:date="2022-10-25T05:19:31Z">
        <w:r w:rsidDel="00000000" w:rsidR="00000000" w:rsidRPr="00000000">
          <w:rPr>
            <w:rFonts w:ascii="Times New Roman" w:cs="Times New Roman" w:eastAsia="Times New Roman" w:hAnsi="Times New Roman"/>
            <w:color w:val="101010"/>
            <w:sz w:val="24"/>
            <w:szCs w:val="24"/>
            <w:shd w:fill="fafafa" w:val="clear"/>
            <w:rtl w:val="0"/>
          </w:rPr>
          <w:delText xml:space="preserve">can be</w:delText>
        </w:r>
      </w:del>
      <w:r w:rsidDel="00000000" w:rsidR="00000000" w:rsidRPr="00000000">
        <w:rPr>
          <w:rFonts w:ascii="Times New Roman" w:cs="Times New Roman" w:eastAsia="Times New Roman" w:hAnsi="Times New Roman"/>
          <w:color w:val="101010"/>
          <w:sz w:val="24"/>
          <w:szCs w:val="24"/>
          <w:shd w:fill="fafafa" w:val="clear"/>
          <w:rtl w:val="0"/>
        </w:rPr>
        <w:t xml:space="preserve"> considered biased.</w:t>
      </w:r>
      <w:del w:author="Deleted user" w:id="31" w:date="2022-10-25T05:25:25Z">
        <w:r w:rsidDel="00000000" w:rsidR="00000000" w:rsidRPr="00000000">
          <w:rPr>
            <w:rFonts w:ascii="Times New Roman" w:cs="Times New Roman" w:eastAsia="Times New Roman" w:hAnsi="Times New Roman"/>
            <w:color w:val="101010"/>
            <w:sz w:val="24"/>
            <w:szCs w:val="24"/>
            <w:shd w:fill="fafafa" w:val="clear"/>
            <w:rtl w:val="0"/>
          </w:rPr>
          <w:delText xml:space="preserve"> This notion of label choice bias is ever so apparent in the case of PredPol</w:delText>
        </w:r>
      </w:del>
      <w:r w:rsidDel="00000000" w:rsidR="00000000" w:rsidRPr="00000000">
        <w:rPr>
          <w:rFonts w:ascii="Times New Roman" w:cs="Times New Roman" w:eastAsia="Times New Roman" w:hAnsi="Times New Roman"/>
          <w:color w:val="101010"/>
          <w:sz w:val="24"/>
          <w:szCs w:val="24"/>
          <w:shd w:fill="fafafa" w:val="clear"/>
          <w:rtl w:val="0"/>
        </w:rPr>
        <w:t xml:space="preserve">. </w:t>
      </w:r>
      <w:ins w:author="Deleted user" w:id="32" w:date="2022-10-25T05:25:10Z">
        <w:r w:rsidDel="00000000" w:rsidR="00000000" w:rsidRPr="00000000">
          <w:rPr>
            <w:rFonts w:ascii="Times New Roman" w:cs="Times New Roman" w:eastAsia="Times New Roman" w:hAnsi="Times New Roman"/>
            <w:color w:val="101010"/>
            <w:sz w:val="24"/>
            <w:szCs w:val="24"/>
            <w:shd w:fill="fafafa" w:val="clear"/>
            <w:rtl w:val="0"/>
          </w:rPr>
          <w:t xml:space="preserve">The</w:t>
        </w:r>
      </w:ins>
      <w:del w:author="Deleted user" w:id="32" w:date="2022-10-25T05:25:10Z">
        <w:r w:rsidDel="00000000" w:rsidR="00000000" w:rsidRPr="00000000">
          <w:rPr>
            <w:rFonts w:ascii="Times New Roman" w:cs="Times New Roman" w:eastAsia="Times New Roman" w:hAnsi="Times New Roman"/>
            <w:color w:val="101010"/>
            <w:sz w:val="24"/>
            <w:szCs w:val="24"/>
            <w:shd w:fill="fafafa" w:val="clear"/>
            <w:rtl w:val="0"/>
          </w:rPr>
          <w:delText xml:space="preserve">Despite</w:delText>
        </w:r>
      </w:del>
      <w:r w:rsidDel="00000000" w:rsidR="00000000" w:rsidRPr="00000000">
        <w:rPr>
          <w:rFonts w:ascii="Times New Roman" w:cs="Times New Roman" w:eastAsia="Times New Roman" w:hAnsi="Times New Roman"/>
          <w:color w:val="101010"/>
          <w:sz w:val="24"/>
          <w:szCs w:val="24"/>
          <w:shd w:fill="fafafa" w:val="clear"/>
          <w:rtl w:val="0"/>
        </w:rPr>
        <w:t xml:space="preserve"> company claims that its research found the software to be twice as accurate as human analysis when it comes to predicting where crimes will happen and reducing crime in general</w:t>
      </w:r>
      <w:ins w:author="Deleted user" w:id="33" w:date="2022-10-25T05:25:40Z">
        <w:r w:rsidDel="00000000" w:rsidR="00000000" w:rsidRPr="00000000">
          <w:rPr>
            <w:rFonts w:ascii="Times New Roman" w:cs="Times New Roman" w:eastAsia="Times New Roman" w:hAnsi="Times New Roman"/>
            <w:color w:val="101010"/>
            <w:sz w:val="24"/>
            <w:szCs w:val="24"/>
            <w:shd w:fill="fafafa" w:val="clear"/>
            <w:rtl w:val="0"/>
          </w:rPr>
          <w:t xml:space="preserve">.</w:t>
        </w:r>
      </w:ins>
      <w:del w:author="Deleted user" w:id="33" w:date="2022-10-25T05:25:40Z">
        <w:r w:rsidDel="00000000" w:rsidR="00000000" w:rsidRPr="00000000">
          <w:rPr>
            <w:rFonts w:ascii="Times New Roman" w:cs="Times New Roman" w:eastAsia="Times New Roman" w:hAnsi="Times New Roman"/>
            <w:color w:val="101010"/>
            <w:sz w:val="24"/>
            <w:szCs w:val="24"/>
            <w:shd w:fill="fafafa" w:val="clear"/>
            <w:rtl w:val="0"/>
          </w:rPr>
          <w:delText xml:space="preserve">,</w:delText>
        </w:r>
      </w:del>
      <w:r w:rsidDel="00000000" w:rsidR="00000000" w:rsidRPr="00000000">
        <w:rPr>
          <w:rFonts w:ascii="Times New Roman" w:cs="Times New Roman" w:eastAsia="Times New Roman" w:hAnsi="Times New Roman"/>
          <w:color w:val="101010"/>
          <w:sz w:val="24"/>
          <w:szCs w:val="24"/>
          <w:shd w:fill="fafafa" w:val="clear"/>
          <w:rtl w:val="0"/>
        </w:rPr>
        <w:t xml:space="preserve"> </w:t>
      </w:r>
      <w:ins w:author="Deleted user" w:id="34" w:date="2022-10-25T05:25:45Z">
        <w:r w:rsidDel="00000000" w:rsidR="00000000" w:rsidRPr="00000000">
          <w:rPr>
            <w:rFonts w:ascii="Times New Roman" w:cs="Times New Roman" w:eastAsia="Times New Roman" w:hAnsi="Times New Roman"/>
            <w:color w:val="101010"/>
            <w:sz w:val="24"/>
            <w:szCs w:val="24"/>
            <w:shd w:fill="fafafa" w:val="clear"/>
            <w:rtl w:val="0"/>
          </w:rPr>
          <w:t xml:space="preserve">However, </w:t>
        </w:r>
      </w:ins>
      <w:del w:author="Deleted user" w:id="34" w:date="2022-10-25T05:25:45Z">
        <w:r w:rsidDel="00000000" w:rsidR="00000000" w:rsidRPr="00000000">
          <w:rPr>
            <w:rFonts w:ascii="Times New Roman" w:cs="Times New Roman" w:eastAsia="Times New Roman" w:hAnsi="Times New Roman"/>
            <w:color w:val="101010"/>
            <w:sz w:val="24"/>
            <w:szCs w:val="24"/>
            <w:shd w:fill="fafafa" w:val="clear"/>
            <w:rtl w:val="0"/>
          </w:rPr>
          <w:delText xml:space="preserve"> </w:delText>
        </w:r>
      </w:del>
      <w:r w:rsidDel="00000000" w:rsidR="00000000" w:rsidRPr="00000000">
        <w:rPr>
          <w:rFonts w:ascii="Times New Roman" w:cs="Times New Roman" w:eastAsia="Times New Roman" w:hAnsi="Times New Roman"/>
          <w:color w:val="101010"/>
          <w:sz w:val="24"/>
          <w:szCs w:val="24"/>
          <w:shd w:fill="fafafa" w:val="clear"/>
          <w:rtl w:val="0"/>
        </w:rPr>
        <w:t xml:space="preserve">in March 2019, an LAPD internal audit concluded that there was insufficient data to determine if PredPol software helped reduce crime</w:t>
      </w:r>
      <w:ins w:author="Deleted user" w:id="35" w:date="2022-10-25T05:26:00Z">
        <w:r w:rsidDel="00000000" w:rsidR="00000000" w:rsidRPr="00000000">
          <w:rPr>
            <w:rFonts w:ascii="Times New Roman" w:cs="Times New Roman" w:eastAsia="Times New Roman" w:hAnsi="Times New Roman"/>
            <w:color w:val="101010"/>
            <w:sz w:val="24"/>
            <w:szCs w:val="24"/>
            <w:shd w:fill="fafafa" w:val="clear"/>
            <w:rtl w:val="0"/>
          </w:rPr>
          <w:t xml:space="preserve">.</w:t>
        </w:r>
      </w:ins>
      <w:r w:rsidDel="00000000" w:rsidR="00000000" w:rsidRPr="00000000">
        <w:rPr>
          <w:rFonts w:ascii="Times New Roman" w:cs="Times New Roman" w:eastAsia="Times New Roman" w:hAnsi="Times New Roman"/>
          <w:color w:val="101010"/>
          <w:sz w:val="24"/>
          <w:szCs w:val="24"/>
          <w:shd w:fill="fafafa" w:val="clear"/>
          <w:rtl w:val="0"/>
        </w:rPr>
        <w:t xml:space="preserve">” </w:t>
      </w:r>
      <w:ins w:author="Deleted user" w:id="36" w:date="2022-10-25T05:26:06Z">
        <w:r w:rsidDel="00000000" w:rsidR="00000000" w:rsidRPr="00000000">
          <w:rPr>
            <w:rFonts w:ascii="Times New Roman" w:cs="Times New Roman" w:eastAsia="Times New Roman" w:hAnsi="Times New Roman"/>
            <w:color w:val="101010"/>
            <w:sz w:val="24"/>
            <w:szCs w:val="24"/>
            <w:shd w:fill="fafafa" w:val="clear"/>
            <w:rtl w:val="0"/>
          </w:rPr>
          <w:t xml:space="preserve">F</w:t>
        </w:r>
      </w:ins>
      <w:del w:author="Deleted user" w:id="36" w:date="2022-10-25T05:26:06Z">
        <w:r w:rsidDel="00000000" w:rsidR="00000000" w:rsidRPr="00000000">
          <w:rPr>
            <w:rFonts w:ascii="Times New Roman" w:cs="Times New Roman" w:eastAsia="Times New Roman" w:hAnsi="Times New Roman"/>
            <w:color w:val="101010"/>
            <w:sz w:val="24"/>
            <w:szCs w:val="24"/>
            <w:shd w:fill="fafafa" w:val="clear"/>
            <w:rtl w:val="0"/>
          </w:rPr>
          <w:delText xml:space="preserve">or f</w:delText>
        </w:r>
      </w:del>
      <w:r w:rsidDel="00000000" w:rsidR="00000000" w:rsidRPr="00000000">
        <w:rPr>
          <w:rFonts w:ascii="Times New Roman" w:cs="Times New Roman" w:eastAsia="Times New Roman" w:hAnsi="Times New Roman"/>
          <w:color w:val="101010"/>
          <w:sz w:val="24"/>
          <w:szCs w:val="24"/>
          <w:shd w:fill="fafafa" w:val="clear"/>
          <w:rtl w:val="0"/>
        </w:rPr>
        <w:t xml:space="preserve">urthermore </w:t>
      </w:r>
      <w:ins w:author="Deleted user" w:id="37" w:date="2022-10-25T05:26:11Z">
        <w:r w:rsidDel="00000000" w:rsidR="00000000" w:rsidRPr="00000000">
          <w:rPr>
            <w:rFonts w:ascii="Times New Roman" w:cs="Times New Roman" w:eastAsia="Times New Roman" w:hAnsi="Times New Roman"/>
            <w:color w:val="101010"/>
            <w:sz w:val="24"/>
            <w:szCs w:val="24"/>
            <w:shd w:fill="fafafa" w:val="clear"/>
            <w:rtl w:val="0"/>
          </w:rPr>
          <w:t xml:space="preserve">there was no evidence</w:t>
        </w:r>
      </w:ins>
      <w:del w:author="Deleted user" w:id="37" w:date="2022-10-25T05:26:11Z">
        <w:r w:rsidDel="00000000" w:rsidR="00000000" w:rsidRPr="00000000">
          <w:rPr>
            <w:rFonts w:ascii="Times New Roman" w:cs="Times New Roman" w:eastAsia="Times New Roman" w:hAnsi="Times New Roman"/>
            <w:color w:val="101010"/>
            <w:sz w:val="24"/>
            <w:szCs w:val="24"/>
            <w:shd w:fill="fafafa" w:val="clear"/>
            <w:rtl w:val="0"/>
          </w:rPr>
          <w:delText xml:space="preserve">that </w:delText>
        </w:r>
      </w:del>
      <w:r w:rsidDel="00000000" w:rsidR="00000000" w:rsidRPr="00000000">
        <w:rPr>
          <w:rFonts w:ascii="Times New Roman" w:cs="Times New Roman" w:eastAsia="Times New Roman" w:hAnsi="Times New Roman"/>
          <w:color w:val="101010"/>
          <w:sz w:val="24"/>
          <w:szCs w:val="24"/>
          <w:shd w:fill="fafafa" w:val="clear"/>
          <w:rtl w:val="0"/>
        </w:rPr>
        <w:t xml:space="preserve">the software </w:t>
      </w:r>
      <w:del w:author="Deleted user" w:id="38" w:date="2022-10-25T05:26:18Z">
        <w:r w:rsidDel="00000000" w:rsidR="00000000" w:rsidRPr="00000000">
          <w:rPr>
            <w:rFonts w:ascii="Times New Roman" w:cs="Times New Roman" w:eastAsia="Times New Roman" w:hAnsi="Times New Roman"/>
            <w:color w:val="101010"/>
            <w:sz w:val="24"/>
            <w:szCs w:val="24"/>
            <w:shd w:fill="fafafa" w:val="clear"/>
            <w:rtl w:val="0"/>
          </w:rPr>
          <w:delText xml:space="preserve">even </w:delText>
        </w:r>
      </w:del>
      <w:r w:rsidDel="00000000" w:rsidR="00000000" w:rsidRPr="00000000">
        <w:rPr>
          <w:rFonts w:ascii="Times New Roman" w:cs="Times New Roman" w:eastAsia="Times New Roman" w:hAnsi="Times New Roman"/>
          <w:color w:val="101010"/>
          <w:sz w:val="24"/>
          <w:szCs w:val="24"/>
          <w:shd w:fill="fafafa" w:val="clear"/>
          <w:rtl w:val="0"/>
        </w:rPr>
        <w:t xml:space="preserve">provided police with information that they hadn’t already gathered.</w:t>
      </w:r>
      <w:del w:author="Deleted user" w:id="39" w:date="2022-10-25T05:29:06Z">
        <w:r w:rsidDel="00000000" w:rsidR="00000000" w:rsidRPr="00000000">
          <w:rPr>
            <w:rFonts w:ascii="Times New Roman" w:cs="Times New Roman" w:eastAsia="Times New Roman" w:hAnsi="Times New Roman"/>
            <w:color w:val="101010"/>
            <w:sz w:val="24"/>
            <w:szCs w:val="24"/>
            <w:shd w:fill="fafafa" w:val="clear"/>
            <w:rtl w:val="0"/>
          </w:rPr>
          <w:delText xml:space="preserve"> This idea of label choice bias is further apparent from an idea brought to light by Ruha Benjamin in her 2019 book </w:delText>
        </w:r>
        <w:r w:rsidDel="00000000" w:rsidR="00000000" w:rsidRPr="00000000">
          <w:rPr>
            <w:rFonts w:ascii="Times New Roman" w:cs="Times New Roman" w:eastAsia="Times New Roman" w:hAnsi="Times New Roman"/>
            <w:i w:val="1"/>
            <w:color w:val="101010"/>
            <w:sz w:val="24"/>
            <w:szCs w:val="24"/>
            <w:shd w:fill="fafafa" w:val="clear"/>
            <w:rtl w:val="0"/>
          </w:rPr>
          <w:delText xml:space="preserve">Race After Technology. </w:delText>
        </w:r>
      </w:del>
      <w:r w:rsidDel="00000000" w:rsidR="00000000" w:rsidRPr="00000000">
        <w:rPr>
          <w:rFonts w:ascii="Times New Roman" w:cs="Times New Roman" w:eastAsia="Times New Roman" w:hAnsi="Times New Roman"/>
          <w:color w:val="101010"/>
          <w:sz w:val="24"/>
          <w:szCs w:val="24"/>
          <w:shd w:fill="fafafa" w:val="clear"/>
          <w:rtl w:val="0"/>
        </w:rPr>
        <w:t xml:space="preserve">In </w:t>
      </w:r>
      <w:ins w:author="Deleted user" w:id="40" w:date="2022-10-25T05:29:37Z">
        <w:r w:rsidDel="00000000" w:rsidR="00000000" w:rsidRPr="00000000">
          <w:rPr>
            <w:rFonts w:ascii="Times New Roman" w:cs="Times New Roman" w:eastAsia="Times New Roman" w:hAnsi="Times New Roman"/>
            <w:color w:val="101010"/>
            <w:sz w:val="24"/>
            <w:szCs w:val="24"/>
            <w:shd w:fill="fafafa" w:val="clear"/>
            <w:rtl w:val="0"/>
          </w:rPr>
          <w:t xml:space="preserve">her 2019 book </w:t>
        </w:r>
        <w:r w:rsidDel="00000000" w:rsidR="00000000" w:rsidRPr="00000000">
          <w:rPr>
            <w:rFonts w:ascii="Times New Roman" w:cs="Times New Roman" w:eastAsia="Times New Roman" w:hAnsi="Times New Roman"/>
            <w:color w:val="101010"/>
            <w:sz w:val="24"/>
            <w:szCs w:val="24"/>
            <w:shd w:fill="fafafa" w:val="clear"/>
            <w:rtl w:val="0"/>
          </w:rPr>
          <w:t xml:space="preserve">Race After Technology</w:t>
        </w:r>
      </w:ins>
      <w:del w:author="Deleted user" w:id="40" w:date="2022-10-25T05:29:37Z">
        <w:r w:rsidDel="00000000" w:rsidR="00000000" w:rsidRPr="00000000">
          <w:rPr>
            <w:rFonts w:ascii="Times New Roman" w:cs="Times New Roman" w:eastAsia="Times New Roman" w:hAnsi="Times New Roman"/>
            <w:color w:val="101010"/>
            <w:sz w:val="24"/>
            <w:szCs w:val="24"/>
            <w:shd w:fill="fafafa" w:val="clear"/>
            <w:rtl w:val="0"/>
          </w:rPr>
          <w:delText xml:space="preserve">this </w:delText>
        </w:r>
        <w:r w:rsidDel="00000000" w:rsidR="00000000" w:rsidRPr="00000000">
          <w:rPr>
            <w:rFonts w:ascii="Times New Roman" w:cs="Times New Roman" w:eastAsia="Times New Roman" w:hAnsi="Times New Roman"/>
            <w:color w:val="101010"/>
            <w:sz w:val="24"/>
            <w:szCs w:val="24"/>
            <w:shd w:fill="fafafa" w:val="clear"/>
            <w:rtl w:val="0"/>
          </w:rPr>
          <w:delText xml:space="preserve">book </w:delText>
        </w:r>
      </w:del>
      <w:r w:rsidDel="00000000" w:rsidR="00000000" w:rsidRPr="00000000">
        <w:rPr>
          <w:rFonts w:ascii="Times New Roman" w:cs="Times New Roman" w:eastAsia="Times New Roman" w:hAnsi="Times New Roman"/>
          <w:color w:val="101010"/>
          <w:sz w:val="24"/>
          <w:szCs w:val="24"/>
          <w:shd w:fill="fafafa" w:val="clear"/>
          <w:rtl w:val="0"/>
        </w:rPr>
        <w:t xml:space="preserve">Ruha Benjamin calls predictive policing software like PredPol “crime production algorithms.” She gives these models this candid label as police officers more heavily patrol areas PredPol flags as “likely for crime,” with the officers expecting to see crime, </w:t>
      </w:r>
      <w:ins w:author="Deleted user" w:id="41" w:date="2022-10-25T05:28:24Z">
        <w:r w:rsidDel="00000000" w:rsidR="00000000" w:rsidRPr="00000000">
          <w:rPr>
            <w:rFonts w:ascii="Times New Roman" w:cs="Times New Roman" w:eastAsia="Times New Roman" w:hAnsi="Times New Roman"/>
            <w:color w:val="101010"/>
            <w:sz w:val="24"/>
            <w:szCs w:val="24"/>
            <w:shd w:fill="fafafa" w:val="clear"/>
            <w:rtl w:val="0"/>
          </w:rPr>
          <w:t xml:space="preserve">and </w:t>
        </w:r>
      </w:ins>
      <w:del w:author="Deleted user" w:id="41" w:date="2022-10-25T05:28:24Z">
        <w:r w:rsidDel="00000000" w:rsidR="00000000" w:rsidRPr="00000000">
          <w:rPr>
            <w:rFonts w:ascii="Times New Roman" w:cs="Times New Roman" w:eastAsia="Times New Roman" w:hAnsi="Times New Roman"/>
            <w:color w:val="101010"/>
            <w:sz w:val="24"/>
            <w:szCs w:val="24"/>
            <w:shd w:fill="fafafa" w:val="clear"/>
            <w:rtl w:val="0"/>
          </w:rPr>
          <w:delText xml:space="preserve">in a self-fulfilling prophecy, </w:delText>
        </w:r>
      </w:del>
      <w:r w:rsidDel="00000000" w:rsidR="00000000" w:rsidRPr="00000000">
        <w:rPr>
          <w:rFonts w:ascii="Times New Roman" w:cs="Times New Roman" w:eastAsia="Times New Roman" w:hAnsi="Times New Roman"/>
          <w:color w:val="101010"/>
          <w:sz w:val="24"/>
          <w:szCs w:val="24"/>
          <w:shd w:fill="fafafa" w:val="clear"/>
          <w:rtl w:val="0"/>
        </w:rPr>
        <w:t xml:space="preserve">arrest</w:t>
      </w:r>
      <w:ins w:author="Deleted user" w:id="42" w:date="2022-10-25T05:30:23Z">
        <w:r w:rsidDel="00000000" w:rsidR="00000000" w:rsidRPr="00000000">
          <w:rPr>
            <w:rFonts w:ascii="Times New Roman" w:cs="Times New Roman" w:eastAsia="Times New Roman" w:hAnsi="Times New Roman"/>
            <w:color w:val="101010"/>
            <w:sz w:val="24"/>
            <w:szCs w:val="24"/>
            <w:shd w:fill="fafafa" w:val="clear"/>
            <w:rtl w:val="0"/>
          </w:rPr>
          <w:t xml:space="preserve">ing</w:t>
        </w:r>
      </w:ins>
      <w:r w:rsidDel="00000000" w:rsidR="00000000" w:rsidRPr="00000000">
        <w:rPr>
          <w:rFonts w:ascii="Times New Roman" w:cs="Times New Roman" w:eastAsia="Times New Roman" w:hAnsi="Times New Roman"/>
          <w:color w:val="101010"/>
          <w:sz w:val="24"/>
          <w:szCs w:val="24"/>
          <w:shd w:fill="fafafa" w:val="clear"/>
          <w:rtl w:val="0"/>
        </w:rPr>
        <w:t xml:space="preserve"> people based on prejudice rather than need. </w:t>
      </w:r>
      <w:commentRangeStart w:id="21"/>
      <w:r w:rsidDel="00000000" w:rsidR="00000000" w:rsidRPr="00000000">
        <w:rPr>
          <w:rFonts w:ascii="Times New Roman" w:cs="Times New Roman" w:eastAsia="Times New Roman" w:hAnsi="Times New Roman"/>
          <w:color w:val="101010"/>
          <w:sz w:val="24"/>
          <w:szCs w:val="24"/>
          <w:shd w:fill="fafafa" w:val="clear"/>
          <w:rtl w:val="0"/>
        </w:rPr>
        <w:t xml:space="preserve">This self-fulfilling prophecy deviates from the main goal of the software as there is a stark difference between increasing arrests and reducing crim</w:t>
      </w:r>
      <w:commentRangeEnd w:id="21"/>
      <w:r w:rsidDel="00000000" w:rsidR="00000000" w:rsidRPr="00000000">
        <w:commentReference w:id="21"/>
      </w:r>
      <w:r w:rsidDel="00000000" w:rsidR="00000000" w:rsidRPr="00000000">
        <w:rPr>
          <w:rFonts w:ascii="Times New Roman" w:cs="Times New Roman" w:eastAsia="Times New Roman" w:hAnsi="Times New Roman"/>
          <w:color w:val="101010"/>
          <w:sz w:val="24"/>
          <w:szCs w:val="24"/>
          <w:shd w:fill="fafafa" w:val="clear"/>
          <w:rtl w:val="0"/>
        </w:rPr>
        <w:t xml:space="preserve">e. The remedy to this problem comes in the form of using more reflective data instead of using </w:t>
      </w:r>
      <w:commentRangeStart w:id="22"/>
      <w:r w:rsidDel="00000000" w:rsidR="00000000" w:rsidRPr="00000000">
        <w:rPr>
          <w:rFonts w:ascii="Times New Roman" w:cs="Times New Roman" w:eastAsia="Times New Roman" w:hAnsi="Times New Roman"/>
          <w:color w:val="101010"/>
          <w:sz w:val="24"/>
          <w:szCs w:val="24"/>
          <w:shd w:fill="fafafa" w:val="clear"/>
          <w:rtl w:val="0"/>
        </w:rPr>
        <w:t xml:space="preserve">proxy </w:t>
      </w:r>
      <w:commentRangeEnd w:id="22"/>
      <w:r w:rsidDel="00000000" w:rsidR="00000000" w:rsidRPr="00000000">
        <w:commentReference w:id="22"/>
      </w:r>
      <w:r w:rsidDel="00000000" w:rsidR="00000000" w:rsidRPr="00000000">
        <w:rPr>
          <w:rFonts w:ascii="Times New Roman" w:cs="Times New Roman" w:eastAsia="Times New Roman" w:hAnsi="Times New Roman"/>
          <w:color w:val="101010"/>
          <w:sz w:val="24"/>
          <w:szCs w:val="24"/>
          <w:shd w:fill="fafafa" w:val="clear"/>
          <w:rtl w:val="0"/>
        </w:rPr>
        <w:t xml:space="preserve">data that only captures a part of the issue. In this case, the arrest data used to train the PredPol software is more reflective of police decisions as opposed to actual </w:t>
      </w:r>
      <w:ins w:author="Deleted user" w:id="43" w:date="2022-10-25T05:34:40Z">
        <w:r w:rsidDel="00000000" w:rsidR="00000000" w:rsidRPr="00000000">
          <w:rPr>
            <w:rFonts w:ascii="Times New Roman" w:cs="Times New Roman" w:eastAsia="Times New Roman" w:hAnsi="Times New Roman"/>
            <w:color w:val="101010"/>
            <w:sz w:val="24"/>
            <w:szCs w:val="24"/>
            <w:shd w:fill="fafafa" w:val="clear"/>
            <w:rtl w:val="0"/>
          </w:rPr>
          <w:t xml:space="preserve">committed crimes</w:t>
        </w:r>
      </w:ins>
      <w:ins w:author="Deleted user" w:id="44" w:date="2022-10-25T05:34:35Z">
        <w:del w:author="Deleted user" w:id="43" w:date="2022-10-25T05:34:40Z">
          <w:r w:rsidDel="00000000" w:rsidR="00000000" w:rsidRPr="00000000">
            <w:rPr>
              <w:rFonts w:ascii="Times New Roman" w:cs="Times New Roman" w:eastAsia="Times New Roman" w:hAnsi="Times New Roman"/>
              <w:color w:val="101010"/>
              <w:sz w:val="24"/>
              <w:szCs w:val="24"/>
              <w:shd w:fill="fafafa" w:val="clear"/>
              <w:rtl w:val="0"/>
            </w:rPr>
            <w:delText xml:space="preserve">commited</w:delText>
          </w:r>
        </w:del>
      </w:ins>
      <w:del w:author="Deleted user" w:id="43" w:date="2022-10-25T05:34:40Z">
        <w:r w:rsidDel="00000000" w:rsidR="00000000" w:rsidRPr="00000000">
          <w:rPr>
            <w:rFonts w:ascii="Times New Roman" w:cs="Times New Roman" w:eastAsia="Times New Roman" w:hAnsi="Times New Roman"/>
            <w:color w:val="101010"/>
            <w:sz w:val="24"/>
            <w:szCs w:val="24"/>
            <w:shd w:fill="fafafa" w:val="clear"/>
            <w:rtl w:val="0"/>
          </w:rPr>
          <w:delText xml:space="preserve">reported </w:delText>
        </w:r>
        <w:r w:rsidDel="00000000" w:rsidR="00000000" w:rsidRPr="00000000">
          <w:rPr>
            <w:rFonts w:ascii="Times New Roman" w:cs="Times New Roman" w:eastAsia="Times New Roman" w:hAnsi="Times New Roman"/>
            <w:color w:val="101010"/>
            <w:sz w:val="24"/>
            <w:szCs w:val="24"/>
            <w:shd w:fill="fafafa" w:val="clear"/>
            <w:rtl w:val="0"/>
          </w:rPr>
          <w:delText xml:space="preserve">crimes</w:delText>
        </w:r>
      </w:del>
      <w:r w:rsidDel="00000000" w:rsidR="00000000" w:rsidRPr="00000000">
        <w:rPr>
          <w:rFonts w:ascii="Times New Roman" w:cs="Times New Roman" w:eastAsia="Times New Roman" w:hAnsi="Times New Roman"/>
          <w:color w:val="101010"/>
          <w:sz w:val="24"/>
          <w:szCs w:val="24"/>
          <w:shd w:fill="fafafa" w:val="clear"/>
          <w:rtl w:val="0"/>
        </w:rPr>
        <w:t xml:space="preserve">. </w:t>
      </w:r>
      <w:ins w:author="Deleted user" w:id="45" w:date="2022-10-25T05:34:57Z">
        <w:r w:rsidDel="00000000" w:rsidR="00000000" w:rsidRPr="00000000">
          <w:rPr>
            <w:rFonts w:ascii="Times New Roman" w:cs="Times New Roman" w:eastAsia="Times New Roman" w:hAnsi="Times New Roman"/>
            <w:color w:val="101010"/>
            <w:sz w:val="24"/>
            <w:szCs w:val="24"/>
            <w:shd w:fill="fafafa" w:val="clear"/>
            <w:rtl w:val="0"/>
          </w:rPr>
          <w:t xml:space="preserve">T</w:t>
        </w:r>
      </w:ins>
      <w:del w:author="Deleted user" w:id="45" w:date="2022-10-25T05:34:57Z">
        <w:r w:rsidDel="00000000" w:rsidR="00000000" w:rsidRPr="00000000">
          <w:rPr>
            <w:rFonts w:ascii="Times New Roman" w:cs="Times New Roman" w:eastAsia="Times New Roman" w:hAnsi="Times New Roman"/>
            <w:color w:val="101010"/>
            <w:sz w:val="24"/>
            <w:szCs w:val="24"/>
            <w:shd w:fill="fafafa" w:val="clear"/>
            <w:rtl w:val="0"/>
          </w:rPr>
          <w:delText xml:space="preserve">In fact, t</w:delText>
        </w:r>
      </w:del>
      <w:r w:rsidDel="00000000" w:rsidR="00000000" w:rsidRPr="00000000">
        <w:rPr>
          <w:rFonts w:ascii="Times New Roman" w:cs="Times New Roman" w:eastAsia="Times New Roman" w:hAnsi="Times New Roman"/>
          <w:color w:val="101010"/>
          <w:sz w:val="24"/>
          <w:szCs w:val="24"/>
          <w:shd w:fill="fafafa" w:val="clear"/>
          <w:rtl w:val="0"/>
        </w:rPr>
        <w:t xml:space="preserve">he Federal Bureau of Justice Statistics found that only forty-percent of violent crimes and less than one-third of property crimes were actually reported to the police on average. In order to make the software better at predicting where crimes are actually happening we need to find a way to extrapolate this data </w:t>
      </w:r>
      <w:ins w:author="Deleted user" w:id="46" w:date="2022-10-25T05:36:58Z">
        <w:r w:rsidDel="00000000" w:rsidR="00000000" w:rsidRPr="00000000">
          <w:rPr>
            <w:rFonts w:ascii="Times New Roman" w:cs="Times New Roman" w:eastAsia="Times New Roman" w:hAnsi="Times New Roman"/>
            <w:color w:val="101010"/>
            <w:sz w:val="24"/>
            <w:szCs w:val="24"/>
            <w:shd w:fill="fafafa" w:val="clear"/>
            <w:rtl w:val="0"/>
          </w:rPr>
          <w:t xml:space="preserve">instead of using</w:t>
        </w:r>
      </w:ins>
      <w:del w:author="Deleted user" w:id="46" w:date="2022-10-25T05:36:58Z">
        <w:r w:rsidDel="00000000" w:rsidR="00000000" w:rsidRPr="00000000">
          <w:rPr>
            <w:rFonts w:ascii="Times New Roman" w:cs="Times New Roman" w:eastAsia="Times New Roman" w:hAnsi="Times New Roman"/>
            <w:color w:val="101010"/>
            <w:sz w:val="24"/>
            <w:szCs w:val="24"/>
            <w:shd w:fill="fafafa" w:val="clear"/>
            <w:rtl w:val="0"/>
          </w:rPr>
          <w:delText xml:space="preserve">into the</w:delText>
        </w:r>
      </w:del>
      <w:r w:rsidDel="00000000" w:rsidR="00000000" w:rsidRPr="00000000">
        <w:rPr>
          <w:rFonts w:ascii="Times New Roman" w:cs="Times New Roman" w:eastAsia="Times New Roman" w:hAnsi="Times New Roman"/>
          <w:color w:val="101010"/>
          <w:sz w:val="24"/>
          <w:szCs w:val="24"/>
          <w:shd w:fill="fafafa" w:val="clear"/>
          <w:rtl w:val="0"/>
        </w:rPr>
        <w:t xml:space="preserve"> current arrest data to make the training data more representative of crimes as a whole.</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1010"/>
          <w:sz w:val="24"/>
          <w:szCs w:val="24"/>
          <w:shd w:fill="fafafa" w:val="clear"/>
          <w:rtl w:val="0"/>
        </w:rPr>
        <w:tab/>
        <w:t xml:space="preserve">The final ethical</w:t>
      </w:r>
      <w:del w:author="Deleted user" w:id="47" w:date="2022-10-25T05:37:17Z">
        <w:r w:rsidDel="00000000" w:rsidR="00000000" w:rsidRPr="00000000">
          <w:rPr>
            <w:rFonts w:ascii="Times New Roman" w:cs="Times New Roman" w:eastAsia="Times New Roman" w:hAnsi="Times New Roman"/>
            <w:color w:val="101010"/>
            <w:sz w:val="24"/>
            <w:szCs w:val="24"/>
            <w:shd w:fill="fafafa" w:val="clear"/>
            <w:rtl w:val="0"/>
          </w:rPr>
          <w:delText xml:space="preserve"> algorithmic </w:delText>
        </w:r>
      </w:del>
      <w:r w:rsidDel="00000000" w:rsidR="00000000" w:rsidRPr="00000000">
        <w:rPr>
          <w:rFonts w:ascii="Times New Roman" w:cs="Times New Roman" w:eastAsia="Times New Roman" w:hAnsi="Times New Roman"/>
          <w:color w:val="101010"/>
          <w:sz w:val="24"/>
          <w:szCs w:val="24"/>
          <w:shd w:fill="fafafa" w:val="clear"/>
          <w:rtl w:val="0"/>
        </w:rPr>
        <w:t xml:space="preserve">concern that arises from the PredPol software </w:t>
      </w:r>
      <w:ins w:author="Deleted user" w:id="48" w:date="2022-10-25T05:38:25Z">
        <w:r w:rsidDel="00000000" w:rsidR="00000000" w:rsidRPr="00000000">
          <w:rPr>
            <w:rFonts w:ascii="Times New Roman" w:cs="Times New Roman" w:eastAsia="Times New Roman" w:hAnsi="Times New Roman"/>
            <w:color w:val="101010"/>
            <w:sz w:val="24"/>
            <w:szCs w:val="24"/>
            <w:shd w:fill="fafafa" w:val="clear"/>
            <w:rtl w:val="0"/>
          </w:rPr>
          <w:t xml:space="preserve">is its production of </w:t>
        </w:r>
      </w:ins>
      <w:del w:author="Deleted user" w:id="48" w:date="2022-10-25T05:38:25Z">
        <w:r w:rsidDel="00000000" w:rsidR="00000000" w:rsidRPr="00000000">
          <w:rPr>
            <w:rFonts w:ascii="Times New Roman" w:cs="Times New Roman" w:eastAsia="Times New Roman" w:hAnsi="Times New Roman"/>
            <w:color w:val="101010"/>
            <w:sz w:val="24"/>
            <w:szCs w:val="24"/>
            <w:shd w:fill="fafafa" w:val="clear"/>
            <w:rtl w:val="0"/>
          </w:rPr>
          <w:delText xml:space="preserve">takes the form of an ethical harm. The harm caused by the Predpol algorithm</w:delText>
        </w:r>
        <w:r w:rsidDel="00000000" w:rsidR="00000000" w:rsidRPr="00000000">
          <w:rPr>
            <w:rFonts w:ascii="Times New Roman" w:cs="Times New Roman" w:eastAsia="Times New Roman" w:hAnsi="Times New Roman"/>
            <w:sz w:val="24"/>
            <w:szCs w:val="24"/>
            <w:rtl w:val="0"/>
          </w:rPr>
          <w:delText xml:space="preserve"> was that it produced </w:delText>
        </w:r>
      </w:del>
      <w:r w:rsidDel="00000000" w:rsidR="00000000" w:rsidRPr="00000000">
        <w:rPr>
          <w:rFonts w:ascii="Times New Roman" w:cs="Times New Roman" w:eastAsia="Times New Roman" w:hAnsi="Times New Roman"/>
          <w:sz w:val="24"/>
          <w:szCs w:val="24"/>
          <w:rtl w:val="0"/>
        </w:rPr>
        <w:t xml:space="preserve">algorithmically biased results that negatively impact</w:t>
      </w:r>
      <w:ins w:author="Deleted user" w:id="49" w:date="2022-10-25T05:38:56Z">
        <w:r w:rsidDel="00000000" w:rsidR="00000000" w:rsidRPr="00000000">
          <w:rPr>
            <w:rFonts w:ascii="Times New Roman" w:cs="Times New Roman" w:eastAsia="Times New Roman" w:hAnsi="Times New Roman"/>
            <w:sz w:val="24"/>
            <w:szCs w:val="24"/>
            <w:rtl w:val="0"/>
          </w:rPr>
          <w:t xml:space="preserve">s</w:t>
        </w:r>
      </w:ins>
      <w:del w:author="Deleted user" w:id="49" w:date="2022-10-25T05:38:56Z">
        <w:r w:rsidDel="00000000" w:rsidR="00000000" w:rsidRPr="00000000">
          <w:rPr>
            <w:rFonts w:ascii="Times New Roman" w:cs="Times New Roman" w:eastAsia="Times New Roman" w:hAnsi="Times New Roman"/>
            <w:sz w:val="24"/>
            <w:szCs w:val="24"/>
            <w:rtl w:val="0"/>
          </w:rPr>
          <w:delText xml:space="preserve">ed</w:delText>
        </w:r>
      </w:del>
      <w:r w:rsidDel="00000000" w:rsidR="00000000" w:rsidRPr="00000000">
        <w:rPr>
          <w:rFonts w:ascii="Times New Roman" w:cs="Times New Roman" w:eastAsia="Times New Roman" w:hAnsi="Times New Roman"/>
          <w:sz w:val="24"/>
          <w:szCs w:val="24"/>
          <w:rtl w:val="0"/>
        </w:rPr>
        <w:t xml:space="preserve"> historically marginalized groups in the U.S. The problem with the algorithm itself lies with the data the algorithms </w:t>
      </w:r>
      <w:commentRangeStart w:id="23"/>
      <w:r w:rsidDel="00000000" w:rsidR="00000000" w:rsidRPr="00000000">
        <w:rPr>
          <w:rFonts w:ascii="Times New Roman" w:cs="Times New Roman" w:eastAsia="Times New Roman" w:hAnsi="Times New Roman"/>
          <w:sz w:val="24"/>
          <w:szCs w:val="24"/>
          <w:rtl w:val="0"/>
        </w:rPr>
        <w:t xml:space="preserve">feed upon</w:t>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 as PredPol is easily skewed by arrest rates, which have been shown to target minority communities more. By law PredPol isn’t allowed to use race as a predictor, </w:t>
      </w:r>
      <w:ins w:author="Deleted user" w:id="50" w:date="2022-10-25T05:41:28Z">
        <w:r w:rsidDel="00000000" w:rsidR="00000000" w:rsidRPr="00000000">
          <w:rPr>
            <w:rFonts w:ascii="Times New Roman" w:cs="Times New Roman" w:eastAsia="Times New Roman" w:hAnsi="Times New Roman"/>
            <w:sz w:val="24"/>
            <w:szCs w:val="24"/>
            <w:rtl w:val="0"/>
          </w:rPr>
          <w:t xml:space="preserve">however</w:t>
        </w:r>
      </w:ins>
      <w:del w:author="Deleted user" w:id="50" w:date="2022-10-25T05:41:28Z">
        <w:r w:rsidDel="00000000" w:rsidR="00000000" w:rsidRPr="00000000">
          <w:rPr>
            <w:rFonts w:ascii="Times New Roman" w:cs="Times New Roman" w:eastAsia="Times New Roman" w:hAnsi="Times New Roman"/>
            <w:sz w:val="24"/>
            <w:szCs w:val="24"/>
            <w:rtl w:val="0"/>
          </w:rPr>
          <w:delText xml:space="preserve">which they even mention on their website, </w:delText>
        </w:r>
      </w:del>
      <w:r w:rsidDel="00000000" w:rsidR="00000000" w:rsidRPr="00000000">
        <w:rPr>
          <w:rFonts w:ascii="Times New Roman" w:cs="Times New Roman" w:eastAsia="Times New Roman" w:hAnsi="Times New Roman"/>
          <w:sz w:val="24"/>
          <w:szCs w:val="24"/>
          <w:rtl w:val="0"/>
        </w:rPr>
        <w:t xml:space="preserve">they still use identifiers that act as a </w:t>
      </w:r>
      <w:commentRangeStart w:id="24"/>
      <w:r w:rsidDel="00000000" w:rsidR="00000000" w:rsidRPr="00000000">
        <w:rPr>
          <w:rFonts w:ascii="Times New Roman" w:cs="Times New Roman" w:eastAsia="Times New Roman" w:hAnsi="Times New Roman"/>
          <w:sz w:val="24"/>
          <w:szCs w:val="24"/>
          <w:rtl w:val="0"/>
        </w:rPr>
        <w:t xml:space="preserve">proxy </w:t>
      </w:r>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t xml:space="preserve">to race</w:t>
      </w:r>
      <w:ins w:author="Deleted user" w:id="51" w:date="2022-10-25T05:42:38Z">
        <w:r w:rsidDel="00000000" w:rsidR="00000000" w:rsidRPr="00000000">
          <w:rPr>
            <w:rFonts w:ascii="Times New Roman" w:cs="Times New Roman" w:eastAsia="Times New Roman" w:hAnsi="Times New Roman"/>
            <w:sz w:val="24"/>
            <w:szCs w:val="24"/>
            <w:rtl w:val="0"/>
          </w:rPr>
          <w:t xml:space="preserve">.</w:t>
        </w:r>
      </w:ins>
      <w:del w:author="Deleted user" w:id="51" w:date="2022-10-25T05:42:38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w:t>
      </w:r>
      <w:ins w:author="Deleted user" w:id="52" w:date="2022-10-25T05:42:49Z">
        <w:r w:rsidDel="00000000" w:rsidR="00000000" w:rsidRPr="00000000">
          <w:rPr>
            <w:rFonts w:ascii="Times New Roman" w:cs="Times New Roman" w:eastAsia="Times New Roman" w:hAnsi="Times New Roman"/>
            <w:sz w:val="24"/>
            <w:szCs w:val="24"/>
            <w:rtl w:val="0"/>
          </w:rPr>
          <w:t xml:space="preserve">This </w:t>
        </w:r>
      </w:ins>
      <w:del w:author="Deleted user" w:id="52" w:date="2022-10-25T05:42:49Z">
        <w:r w:rsidDel="00000000" w:rsidR="00000000" w:rsidRPr="00000000">
          <w:rPr>
            <w:rFonts w:ascii="Times New Roman" w:cs="Times New Roman" w:eastAsia="Times New Roman" w:hAnsi="Times New Roman"/>
            <w:sz w:val="24"/>
            <w:szCs w:val="24"/>
            <w:rtl w:val="0"/>
          </w:rPr>
          <w:delText xml:space="preserve">which </w:delText>
        </w:r>
      </w:del>
      <w:r w:rsidDel="00000000" w:rsidR="00000000" w:rsidRPr="00000000">
        <w:rPr>
          <w:rFonts w:ascii="Times New Roman" w:cs="Times New Roman" w:eastAsia="Times New Roman" w:hAnsi="Times New Roman"/>
          <w:sz w:val="24"/>
          <w:szCs w:val="24"/>
          <w:rtl w:val="0"/>
        </w:rPr>
        <w:t xml:space="preserve">allows the software to learn how to connect crimes with certain groups of people, and thus target</w:t>
      </w:r>
      <w:ins w:author="Deleted user" w:id="53" w:date="2022-10-25T05:42:20Z">
        <w:r w:rsidDel="00000000" w:rsidR="00000000" w:rsidRPr="00000000">
          <w:rPr>
            <w:rFonts w:ascii="Times New Roman" w:cs="Times New Roman" w:eastAsia="Times New Roman" w:hAnsi="Times New Roman"/>
            <w:sz w:val="24"/>
            <w:szCs w:val="24"/>
            <w:rtl w:val="0"/>
          </w:rPr>
          <w:t xml:space="preserve">s</w:t>
        </w:r>
      </w:ins>
      <w:r w:rsidDel="00000000" w:rsidR="00000000" w:rsidRPr="00000000">
        <w:rPr>
          <w:rFonts w:ascii="Times New Roman" w:cs="Times New Roman" w:eastAsia="Times New Roman" w:hAnsi="Times New Roman"/>
          <w:sz w:val="24"/>
          <w:szCs w:val="24"/>
          <w:rtl w:val="0"/>
        </w:rPr>
        <w:t xml:space="preserve"> the areas these </w:t>
      </w:r>
      <w:ins w:author="Deleted user" w:id="54" w:date="2022-10-25T05:43:21Z">
        <w:r w:rsidDel="00000000" w:rsidR="00000000" w:rsidRPr="00000000">
          <w:rPr>
            <w:rFonts w:ascii="Times New Roman" w:cs="Times New Roman" w:eastAsia="Times New Roman" w:hAnsi="Times New Roman"/>
            <w:sz w:val="24"/>
            <w:szCs w:val="24"/>
            <w:rtl w:val="0"/>
          </w:rPr>
          <w:t xml:space="preserve">groups </w:t>
        </w:r>
      </w:ins>
      <w:del w:author="Deleted user" w:id="54" w:date="2022-10-25T05:43:21Z">
        <w:r w:rsidDel="00000000" w:rsidR="00000000" w:rsidRPr="00000000">
          <w:rPr>
            <w:rFonts w:ascii="Times New Roman" w:cs="Times New Roman" w:eastAsia="Times New Roman" w:hAnsi="Times New Roman"/>
            <w:sz w:val="24"/>
            <w:szCs w:val="24"/>
            <w:rtl w:val="0"/>
          </w:rPr>
          <w:delText xml:space="preserve">people </w:delText>
        </w:r>
      </w:del>
      <w:r w:rsidDel="00000000" w:rsidR="00000000" w:rsidRPr="00000000">
        <w:rPr>
          <w:rFonts w:ascii="Times New Roman" w:cs="Times New Roman" w:eastAsia="Times New Roman" w:hAnsi="Times New Roman"/>
          <w:sz w:val="24"/>
          <w:szCs w:val="24"/>
          <w:rtl w:val="0"/>
        </w:rPr>
        <w:t xml:space="preserve">usually live</w:t>
      </w:r>
      <w:del w:author="Deleted user" w:id="55" w:date="2022-10-25T05:43:39Z">
        <w:r w:rsidDel="00000000" w:rsidR="00000000" w:rsidRPr="00000000">
          <w:rPr>
            <w:rFonts w:ascii="Times New Roman" w:cs="Times New Roman" w:eastAsia="Times New Roman" w:hAnsi="Times New Roman"/>
            <w:sz w:val="24"/>
            <w:szCs w:val="24"/>
            <w:rtl w:val="0"/>
          </w:rPr>
          <w:delText xml:space="preserve"> in</w:delText>
        </w:r>
      </w:del>
      <w:r w:rsidDel="00000000" w:rsidR="00000000" w:rsidRPr="00000000">
        <w:rPr>
          <w:rFonts w:ascii="Times New Roman" w:cs="Times New Roman" w:eastAsia="Times New Roman" w:hAnsi="Times New Roman"/>
          <w:sz w:val="24"/>
          <w:szCs w:val="24"/>
          <w:rtl w:val="0"/>
        </w:rPr>
        <w:t xml:space="preserve">. Katy Wheatington states in the  aforementioned MIT Technology Review article, “we took bad data in the first place, and then used tools to make it worse.” This idea is reflected by the popular data science term “garbage in, garbage out,” which means if we train models with bad input data, we will receive outputs that reflect this bad data. We have seen that biased data has provided the model with “garbage in,” but it is also ever apparent in the real world that the model is producing the “garbage out” as well. This is shown in a study done by Gizmodo which analyzed the results of over 5.9 million predictions by PredPol throughout the states where the software is used in. The findings of this study showed that residents of neighborhoods where PredPol suggested few patrols were that of whiter and middle-to-upper-income families. On the contrary, neighborhoods where PredPol suggested more patrols were more likely to be home to </w:t>
      </w:r>
      <w:ins w:author="Deleted user" w:id="56" w:date="2022-10-25T05:48:02Z">
        <w:r w:rsidDel="00000000" w:rsidR="00000000" w:rsidRPr="00000000">
          <w:rPr>
            <w:rFonts w:ascii="Times New Roman" w:cs="Times New Roman" w:eastAsia="Times New Roman" w:hAnsi="Times New Roman"/>
            <w:sz w:val="24"/>
            <w:szCs w:val="24"/>
            <w:rtl w:val="0"/>
          </w:rPr>
          <w:t xml:space="preserve">African Americans</w:t>
        </w:r>
      </w:ins>
      <w:del w:author="Deleted user" w:id="56" w:date="2022-10-25T05:48:02Z">
        <w:r w:rsidDel="00000000" w:rsidR="00000000" w:rsidRPr="00000000">
          <w:rPr>
            <w:rFonts w:ascii="Times New Roman" w:cs="Times New Roman" w:eastAsia="Times New Roman" w:hAnsi="Times New Roman"/>
            <w:sz w:val="24"/>
            <w:szCs w:val="24"/>
            <w:rtl w:val="0"/>
          </w:rPr>
          <w:delText xml:space="preserve">Blacks</w:delText>
        </w:r>
      </w:del>
      <w:r w:rsidDel="00000000" w:rsidR="00000000" w:rsidRPr="00000000">
        <w:rPr>
          <w:rFonts w:ascii="Times New Roman" w:cs="Times New Roman" w:eastAsia="Times New Roman" w:hAnsi="Times New Roman"/>
          <w:sz w:val="24"/>
          <w:szCs w:val="24"/>
          <w:rtl w:val="0"/>
        </w:rPr>
        <w:t xml:space="preserve">, Latinos, and families that would qualify for Federal Free and Reduced Lunch programs. One staggering piece of information found by the study was that the most suggested neighborhoods had upwards of 11,000 predictions, showing just how much this software targeted these specific marginalized communities. For this particular harm there is really </w:t>
      </w:r>
      <w:commentRangeStart w:id="25"/>
      <w:r w:rsidDel="00000000" w:rsidR="00000000" w:rsidRPr="00000000">
        <w:rPr>
          <w:rFonts w:ascii="Times New Roman" w:cs="Times New Roman" w:eastAsia="Times New Roman" w:hAnsi="Times New Roman"/>
          <w:sz w:val="24"/>
          <w:szCs w:val="24"/>
          <w:rtl w:val="0"/>
        </w:rPr>
        <w:t xml:space="preserve">only one</w:t>
      </w:r>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t xml:space="preserve"> way to negate its impacts, and that is to stop the use of prejudiced training data before meta-algorithms can even use it to make models. Although, this idea of completely unbiased and perfectly representative data is unattainable, if we make a board of ethically trained data auditors </w:t>
      </w:r>
      <w:ins w:author="Deleted user" w:id="57" w:date="2022-10-25T05:53:30Z">
        <w:r w:rsidDel="00000000" w:rsidR="00000000" w:rsidRPr="00000000">
          <w:rPr>
            <w:rFonts w:ascii="Times New Roman" w:cs="Times New Roman" w:eastAsia="Times New Roman" w:hAnsi="Times New Roman"/>
            <w:sz w:val="24"/>
            <w:szCs w:val="24"/>
            <w:rtl w:val="0"/>
          </w:rPr>
          <w:t xml:space="preserve">whose</w:t>
        </w:r>
      </w:ins>
      <w:del w:author="Deleted user" w:id="57" w:date="2022-10-25T05:53:30Z">
        <w:r w:rsidDel="00000000" w:rsidR="00000000" w:rsidRPr="00000000">
          <w:rPr>
            <w:rFonts w:ascii="Times New Roman" w:cs="Times New Roman" w:eastAsia="Times New Roman" w:hAnsi="Times New Roman"/>
            <w:sz w:val="24"/>
            <w:szCs w:val="24"/>
            <w:rtl w:val="0"/>
          </w:rPr>
          <w:delText xml:space="preserve">whos </w:delText>
        </w:r>
      </w:del>
      <w:r w:rsidDel="00000000" w:rsidR="00000000" w:rsidRPr="00000000">
        <w:rPr>
          <w:rFonts w:ascii="Times New Roman" w:cs="Times New Roman" w:eastAsia="Times New Roman" w:hAnsi="Times New Roman"/>
          <w:sz w:val="24"/>
          <w:szCs w:val="24"/>
          <w:rtl w:val="0"/>
        </w:rPr>
        <w:t xml:space="preserve">one job is to analyze data for any major biases or ethical concerns, we could greatly reduce the unintended negative impacts these machine-learning models </w:t>
      </w:r>
      <w:ins w:author="Deleted user" w:id="58" w:date="2022-10-25T05:53:58Z">
        <w:r w:rsidDel="00000000" w:rsidR="00000000" w:rsidRPr="00000000">
          <w:rPr>
            <w:rFonts w:ascii="Times New Roman" w:cs="Times New Roman" w:eastAsia="Times New Roman" w:hAnsi="Times New Roman"/>
            <w:sz w:val="24"/>
            <w:szCs w:val="24"/>
            <w:rtl w:val="0"/>
          </w:rPr>
          <w:t xml:space="preserve">emit</w:t>
        </w:r>
      </w:ins>
      <w:del w:author="Deleted user" w:id="58" w:date="2022-10-25T05:53:58Z">
        <w:r w:rsidDel="00000000" w:rsidR="00000000" w:rsidRPr="00000000">
          <w:rPr>
            <w:rFonts w:ascii="Times New Roman" w:cs="Times New Roman" w:eastAsia="Times New Roman" w:hAnsi="Times New Roman"/>
            <w:sz w:val="24"/>
            <w:szCs w:val="24"/>
            <w:rtl w:val="0"/>
          </w:rPr>
          <w:delText xml:space="preserve">omit</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commentRangeStart w:id="26"/>
      <w:r w:rsidDel="00000000" w:rsidR="00000000" w:rsidRPr="00000000">
        <w:rPr>
          <w:rFonts w:ascii="Times New Roman" w:cs="Times New Roman" w:eastAsia="Times New Roman" w:hAnsi="Times New Roman"/>
          <w:sz w:val="24"/>
          <w:szCs w:val="24"/>
          <w:rtl w:val="0"/>
        </w:rPr>
        <w:t xml:space="preserve">With the rapid presence of machine-learning and artificial intelligence in our daily lives from things like facial recognition and social media sorting algorithms, to automated decision making systems such as predictive policing and credit card application services, it is ever so important that we take a step back and truly analyze the ethical concerns these technologies may produce. When AI and machine-learning technologies start to negatively impact the lives of those they are trying to enrich, we know it is time to slow down and really look at the consequences of a completely digitalized world. It is then our duty as citizens, and as consumers to hold companies accountable for their actions before we reach a point of no return, in which the ethical standards that activists took so long to attain seemingly vanish with every new system implemented.</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ACLU of Washington. “Automated Decision Making Systems Are Making Some of the Most Important Life Decisions For You, but You Might Not Even Know It.” </w:t>
      </w:r>
      <w:r w:rsidDel="00000000" w:rsidR="00000000" w:rsidRPr="00000000">
        <w:rPr>
          <w:rFonts w:ascii="Times New Roman" w:cs="Times New Roman" w:eastAsia="Times New Roman" w:hAnsi="Times New Roman"/>
          <w:i w:val="1"/>
          <w:sz w:val="24"/>
          <w:szCs w:val="24"/>
          <w:rtl w:val="0"/>
        </w:rPr>
        <w:t xml:space="preserve">ACLU of Washington</w:t>
      </w:r>
      <w:r w:rsidDel="00000000" w:rsidR="00000000" w:rsidRPr="00000000">
        <w:rPr>
          <w:rFonts w:ascii="Times New Roman" w:cs="Times New Roman" w:eastAsia="Times New Roman" w:hAnsi="Times New Roman"/>
          <w:sz w:val="24"/>
          <w:szCs w:val="24"/>
          <w:rtl w:val="0"/>
        </w:rPr>
        <w:t xml:space="preserve">, 21 Jan. 2022, </w:t>
      </w:r>
      <w:hyperlink r:id="rId7">
        <w:r w:rsidDel="00000000" w:rsidR="00000000" w:rsidRPr="00000000">
          <w:rPr>
            <w:rFonts w:ascii="Times New Roman" w:cs="Times New Roman" w:eastAsia="Times New Roman" w:hAnsi="Times New Roman"/>
            <w:color w:val="1155cc"/>
            <w:sz w:val="24"/>
            <w:szCs w:val="24"/>
            <w:u w:val="single"/>
            <w:rtl w:val="0"/>
          </w:rPr>
          <w:t xml:space="preserve">https://www.aclu-wa.org/story/automated-decision-making-systems-are-making-some-most-important-life-decisions-you-you-might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Bembeneck, Emily. “To Stop Algorithmic Bias, We First Have to Define It.” </w:t>
      </w:r>
      <w:r w:rsidDel="00000000" w:rsidR="00000000" w:rsidRPr="00000000">
        <w:rPr>
          <w:rFonts w:ascii="Times New Roman" w:cs="Times New Roman" w:eastAsia="Times New Roman" w:hAnsi="Times New Roman"/>
          <w:i w:val="1"/>
          <w:sz w:val="24"/>
          <w:szCs w:val="24"/>
          <w:rtl w:val="0"/>
        </w:rPr>
        <w:t xml:space="preserve">Brookings</w:t>
      </w:r>
      <w:r w:rsidDel="00000000" w:rsidR="00000000" w:rsidRPr="00000000">
        <w:rPr>
          <w:rFonts w:ascii="Times New Roman" w:cs="Times New Roman" w:eastAsia="Times New Roman" w:hAnsi="Times New Roman"/>
          <w:sz w:val="24"/>
          <w:szCs w:val="24"/>
          <w:rtl w:val="0"/>
        </w:rPr>
        <w:t xml:space="preserve">, Brookings Institution Press, 9 Mar. 2022, </w:t>
      </w:r>
      <w:hyperlink r:id="rId8">
        <w:r w:rsidDel="00000000" w:rsidR="00000000" w:rsidRPr="00000000">
          <w:rPr>
            <w:rFonts w:ascii="Times New Roman" w:cs="Times New Roman" w:eastAsia="Times New Roman" w:hAnsi="Times New Roman"/>
            <w:color w:val="1155cc"/>
            <w:sz w:val="24"/>
            <w:szCs w:val="24"/>
            <w:u w:val="single"/>
            <w:rtl w:val="0"/>
          </w:rPr>
          <w:t xml:space="preserve">https://www.brookings.edu/research/to-stop-algorithmic-bias-we-first-have-to-define-it/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Ruha. </w:t>
      </w:r>
      <w:r w:rsidDel="00000000" w:rsidR="00000000" w:rsidRPr="00000000">
        <w:rPr>
          <w:rFonts w:ascii="Times New Roman" w:cs="Times New Roman" w:eastAsia="Times New Roman" w:hAnsi="Times New Roman"/>
          <w:i w:val="1"/>
          <w:sz w:val="24"/>
          <w:szCs w:val="24"/>
          <w:rtl w:val="0"/>
        </w:rPr>
        <w:t xml:space="preserve">Race After Technology: Abolitionist Tools for the New Jim Code</w:t>
      </w:r>
      <w:r w:rsidDel="00000000" w:rsidR="00000000" w:rsidRPr="00000000">
        <w:rPr>
          <w:rFonts w:ascii="Times New Roman" w:cs="Times New Roman" w:eastAsia="Times New Roman" w:hAnsi="Times New Roman"/>
          <w:sz w:val="24"/>
          <w:szCs w:val="24"/>
          <w:rtl w:val="0"/>
        </w:rPr>
        <w:t xml:space="preserve">, Polity, Meford, MA, 2019, p. 83.</w:t>
      </w:r>
    </w:p>
    <w:p w:rsidR="00000000" w:rsidDel="00000000" w:rsidP="00000000" w:rsidRDefault="00000000" w:rsidRPr="00000000" w14:paraId="0000001D">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Haskins, Caroline. “Dozens of Cities Have Secretly Experimented With Predictive Policing Software.” </w:t>
      </w:r>
      <w:r w:rsidDel="00000000" w:rsidR="00000000" w:rsidRPr="00000000">
        <w:rPr>
          <w:rFonts w:ascii="Times New Roman" w:cs="Times New Roman" w:eastAsia="Times New Roman" w:hAnsi="Times New Roman"/>
          <w:i w:val="1"/>
          <w:sz w:val="24"/>
          <w:szCs w:val="24"/>
          <w:rtl w:val="0"/>
        </w:rPr>
        <w:t xml:space="preserve">VICE</w:t>
      </w:r>
      <w:r w:rsidDel="00000000" w:rsidR="00000000" w:rsidRPr="00000000">
        <w:rPr>
          <w:rFonts w:ascii="Times New Roman" w:cs="Times New Roman" w:eastAsia="Times New Roman" w:hAnsi="Times New Roman"/>
          <w:sz w:val="24"/>
          <w:szCs w:val="24"/>
          <w:rtl w:val="0"/>
        </w:rPr>
        <w:t xml:space="preserve">, Vice Media, 6 Feb. 2019, </w:t>
      </w:r>
      <w:hyperlink r:id="rId9">
        <w:r w:rsidDel="00000000" w:rsidR="00000000" w:rsidRPr="00000000">
          <w:rPr>
            <w:rFonts w:ascii="Times New Roman" w:cs="Times New Roman" w:eastAsia="Times New Roman" w:hAnsi="Times New Roman"/>
            <w:color w:val="1155cc"/>
            <w:sz w:val="24"/>
            <w:szCs w:val="24"/>
            <w:u w:val="single"/>
            <w:rtl w:val="0"/>
          </w:rPr>
          <w:t xml:space="preserve">https://www.vice.com/en/article/d3m7jq/dozens-of-cities-have-secretly-experimented-with-predictive-policing-software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E">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Heaven, Will Douglas. “Predictive Policing Algorithms Are Racist. They Need to Be Dismantled.” </w:t>
      </w:r>
      <w:r w:rsidDel="00000000" w:rsidR="00000000" w:rsidRPr="00000000">
        <w:rPr>
          <w:rFonts w:ascii="Times New Roman" w:cs="Times New Roman" w:eastAsia="Times New Roman" w:hAnsi="Times New Roman"/>
          <w:i w:val="1"/>
          <w:sz w:val="24"/>
          <w:szCs w:val="24"/>
          <w:rtl w:val="0"/>
        </w:rPr>
        <w:t xml:space="preserve">MIT Technology Review</w:t>
      </w:r>
      <w:r w:rsidDel="00000000" w:rsidR="00000000" w:rsidRPr="00000000">
        <w:rPr>
          <w:rFonts w:ascii="Times New Roman" w:cs="Times New Roman" w:eastAsia="Times New Roman" w:hAnsi="Times New Roman"/>
          <w:sz w:val="24"/>
          <w:szCs w:val="24"/>
          <w:rtl w:val="0"/>
        </w:rPr>
        <w:t xml:space="preserve">, Elizabeth Bramson-Boudreau, 10 Dec. 2020, </w:t>
      </w:r>
      <w:hyperlink r:id="rId10">
        <w:r w:rsidDel="00000000" w:rsidR="00000000" w:rsidRPr="00000000">
          <w:rPr>
            <w:rFonts w:ascii="Times New Roman" w:cs="Times New Roman" w:eastAsia="Times New Roman" w:hAnsi="Times New Roman"/>
            <w:color w:val="1155cc"/>
            <w:sz w:val="24"/>
            <w:szCs w:val="24"/>
            <w:u w:val="single"/>
            <w:rtl w:val="0"/>
          </w:rPr>
          <w:t xml:space="preserve">https://www.technologyreview.com/2020/07/17/1005396/predictive-policing-algorithms-racist-dismantled-machine-learning-bias-criminal-justice/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 Tim. “Predictive Policing Explained.” </w:t>
      </w:r>
      <w:r w:rsidDel="00000000" w:rsidR="00000000" w:rsidRPr="00000000">
        <w:rPr>
          <w:rFonts w:ascii="Times New Roman" w:cs="Times New Roman" w:eastAsia="Times New Roman" w:hAnsi="Times New Roman"/>
          <w:i w:val="1"/>
          <w:sz w:val="24"/>
          <w:szCs w:val="24"/>
          <w:rtl w:val="0"/>
        </w:rPr>
        <w:t xml:space="preserve">Brennan Center for Justice</w:t>
      </w:r>
      <w:r w:rsidDel="00000000" w:rsidR="00000000" w:rsidRPr="00000000">
        <w:rPr>
          <w:rFonts w:ascii="Times New Roman" w:cs="Times New Roman" w:eastAsia="Times New Roman" w:hAnsi="Times New Roman"/>
          <w:sz w:val="24"/>
          <w:szCs w:val="24"/>
          <w:rtl w:val="0"/>
        </w:rPr>
        <w:t xml:space="preserve">, Brennan Center for Justice at NYU Law, 1 Apr. 2020, </w:t>
      </w:r>
      <w:hyperlink r:id="rId11">
        <w:r w:rsidDel="00000000" w:rsidR="00000000" w:rsidRPr="00000000">
          <w:rPr>
            <w:rFonts w:ascii="Times New Roman" w:cs="Times New Roman" w:eastAsia="Times New Roman" w:hAnsi="Times New Roman"/>
            <w:color w:val="1155cc"/>
            <w:sz w:val="24"/>
            <w:szCs w:val="24"/>
            <w:u w:val="single"/>
            <w:rtl w:val="0"/>
          </w:rPr>
          <w:t xml:space="preserve">https://www.brennancenter.org/our-work/research-reports/predictive-policing-explained</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Munn, Nathan. “This Predictive Policing Company Compares Its Software to ‘Broken Windows’ Policing.” </w:t>
      </w:r>
      <w:r w:rsidDel="00000000" w:rsidR="00000000" w:rsidRPr="00000000">
        <w:rPr>
          <w:rFonts w:ascii="Times New Roman" w:cs="Times New Roman" w:eastAsia="Times New Roman" w:hAnsi="Times New Roman"/>
          <w:i w:val="1"/>
          <w:sz w:val="24"/>
          <w:szCs w:val="24"/>
          <w:rtl w:val="0"/>
        </w:rPr>
        <w:t xml:space="preserve">VICE</w:t>
      </w:r>
      <w:r w:rsidDel="00000000" w:rsidR="00000000" w:rsidRPr="00000000">
        <w:rPr>
          <w:rFonts w:ascii="Times New Roman" w:cs="Times New Roman" w:eastAsia="Times New Roman" w:hAnsi="Times New Roman"/>
          <w:sz w:val="24"/>
          <w:szCs w:val="24"/>
          <w:rtl w:val="0"/>
        </w:rPr>
        <w:t xml:space="preserve">, Vice Media, 11 June 2018, </w:t>
      </w:r>
      <w:hyperlink r:id="rId12">
        <w:r w:rsidDel="00000000" w:rsidR="00000000" w:rsidRPr="00000000">
          <w:rPr>
            <w:rFonts w:ascii="Times New Roman" w:cs="Times New Roman" w:eastAsia="Times New Roman" w:hAnsi="Times New Roman"/>
            <w:color w:val="1155cc"/>
            <w:sz w:val="24"/>
            <w:szCs w:val="24"/>
            <w:u w:val="single"/>
            <w:rtl w:val="0"/>
          </w:rPr>
          <w:t xml:space="preserve">https://www.vice.com/en/article/d3k5pv/predpol-predictive-policing-broken-windows-theory-chicago-lucy-parsons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Prevent Crime: Predictive Policing Software.” </w:t>
      </w:r>
      <w:r w:rsidDel="00000000" w:rsidR="00000000" w:rsidRPr="00000000">
        <w:rPr>
          <w:rFonts w:ascii="Times New Roman" w:cs="Times New Roman" w:eastAsia="Times New Roman" w:hAnsi="Times New Roman"/>
          <w:i w:val="1"/>
          <w:sz w:val="24"/>
          <w:szCs w:val="24"/>
          <w:rtl w:val="0"/>
        </w:rPr>
        <w:t xml:space="preserve">PredPol</w:t>
      </w:r>
      <w:r w:rsidDel="00000000" w:rsidR="00000000" w:rsidRPr="00000000">
        <w:rPr>
          <w:rFonts w:ascii="Times New Roman" w:cs="Times New Roman" w:eastAsia="Times New Roman" w:hAnsi="Times New Roman"/>
          <w:sz w:val="24"/>
          <w:szCs w:val="24"/>
          <w:rtl w:val="0"/>
        </w:rPr>
        <w:t xml:space="preserve">, 2 Mar. 2021, </w:t>
      </w:r>
      <w:hyperlink r:id="rId13">
        <w:r w:rsidDel="00000000" w:rsidR="00000000" w:rsidRPr="00000000">
          <w:rPr>
            <w:rFonts w:ascii="Times New Roman" w:cs="Times New Roman" w:eastAsia="Times New Roman" w:hAnsi="Times New Roman"/>
            <w:color w:val="1155cc"/>
            <w:sz w:val="24"/>
            <w:szCs w:val="24"/>
            <w:u w:val="single"/>
            <w:rtl w:val="0"/>
          </w:rPr>
          <w:t xml:space="preserve">https://www.predpol.com/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Puente, Mark. “LAPD Pioneered Predicting Crime with Data. Many Police Don't Think It Works.” </w:t>
      </w:r>
      <w:r w:rsidDel="00000000" w:rsidR="00000000" w:rsidRPr="00000000">
        <w:rPr>
          <w:rFonts w:ascii="Times New Roman" w:cs="Times New Roman" w:eastAsia="Times New Roman" w:hAnsi="Times New Roman"/>
          <w:i w:val="1"/>
          <w:sz w:val="24"/>
          <w:szCs w:val="24"/>
          <w:rtl w:val="0"/>
        </w:rPr>
        <w:t xml:space="preserve">Los Angeles Times</w:t>
      </w:r>
      <w:r w:rsidDel="00000000" w:rsidR="00000000" w:rsidRPr="00000000">
        <w:rPr>
          <w:rFonts w:ascii="Times New Roman" w:cs="Times New Roman" w:eastAsia="Times New Roman" w:hAnsi="Times New Roman"/>
          <w:sz w:val="24"/>
          <w:szCs w:val="24"/>
          <w:rtl w:val="0"/>
        </w:rPr>
        <w:t xml:space="preserve">, Los Angeles Times Communications LLC, 3 July 2019, </w:t>
      </w:r>
      <w:hyperlink r:id="rId14">
        <w:r w:rsidDel="00000000" w:rsidR="00000000" w:rsidRPr="00000000">
          <w:rPr>
            <w:rFonts w:ascii="Times New Roman" w:cs="Times New Roman" w:eastAsia="Times New Roman" w:hAnsi="Times New Roman"/>
            <w:color w:val="1155cc"/>
            <w:sz w:val="24"/>
            <w:szCs w:val="24"/>
            <w:u w:val="single"/>
            <w:rtl w:val="0"/>
          </w:rPr>
          <w:t xml:space="preserve">https://www.latimes.com/local/lanow/la-me-lapd-precision-policing-data-20190703-story.html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Rieland, Randy. “Artificial Intelligence Is Now Used to Predict Crime. But Is It Biased?” </w:t>
      </w:r>
      <w:r w:rsidDel="00000000" w:rsidR="00000000" w:rsidRPr="00000000">
        <w:rPr>
          <w:rFonts w:ascii="Times New Roman" w:cs="Times New Roman" w:eastAsia="Times New Roman" w:hAnsi="Times New Roman"/>
          <w:i w:val="1"/>
          <w:sz w:val="24"/>
          <w:szCs w:val="24"/>
          <w:rtl w:val="0"/>
        </w:rPr>
        <w:t xml:space="preserve">Smithsonian.com</w:t>
      </w:r>
      <w:r w:rsidDel="00000000" w:rsidR="00000000" w:rsidRPr="00000000">
        <w:rPr>
          <w:rFonts w:ascii="Times New Roman" w:cs="Times New Roman" w:eastAsia="Times New Roman" w:hAnsi="Times New Roman"/>
          <w:sz w:val="24"/>
          <w:szCs w:val="24"/>
          <w:rtl w:val="0"/>
        </w:rPr>
        <w:t xml:space="preserve">, Smithsonian Institution, 5 Mar. 2018, </w:t>
      </w:r>
      <w:hyperlink r:id="rId15">
        <w:r w:rsidDel="00000000" w:rsidR="00000000" w:rsidRPr="00000000">
          <w:rPr>
            <w:rFonts w:ascii="Times New Roman" w:cs="Times New Roman" w:eastAsia="Times New Roman" w:hAnsi="Times New Roman"/>
            <w:color w:val="1155cc"/>
            <w:sz w:val="24"/>
            <w:szCs w:val="24"/>
            <w:u w:val="single"/>
            <w:rtl w:val="0"/>
          </w:rPr>
          <w:t xml:space="preserve">https://www.smithsonianmag.com/innovation/artificial-intelligence-is-now-used-predict-crime-is-it-biased-180968337/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Sankin, Aaron. “Crime Prediction Software Promised to Be Free of Biases. New Data Shows It Perpetuates Them.” </w:t>
      </w:r>
      <w:r w:rsidDel="00000000" w:rsidR="00000000" w:rsidRPr="00000000">
        <w:rPr>
          <w:rFonts w:ascii="Times New Roman" w:cs="Times New Roman" w:eastAsia="Times New Roman" w:hAnsi="Times New Roman"/>
          <w:i w:val="1"/>
          <w:sz w:val="24"/>
          <w:szCs w:val="24"/>
          <w:rtl w:val="0"/>
        </w:rPr>
        <w:t xml:space="preserve">Gizmodo</w:t>
      </w:r>
      <w:r w:rsidDel="00000000" w:rsidR="00000000" w:rsidRPr="00000000">
        <w:rPr>
          <w:rFonts w:ascii="Times New Roman" w:cs="Times New Roman" w:eastAsia="Times New Roman" w:hAnsi="Times New Roman"/>
          <w:sz w:val="24"/>
          <w:szCs w:val="24"/>
          <w:rtl w:val="0"/>
        </w:rPr>
        <w:t xml:space="preserve">, G/O Media, 2 Dec. 2021, </w:t>
      </w:r>
      <w:hyperlink r:id="rId16">
        <w:r w:rsidDel="00000000" w:rsidR="00000000" w:rsidRPr="00000000">
          <w:rPr>
            <w:rFonts w:ascii="Times New Roman" w:cs="Times New Roman" w:eastAsia="Times New Roman" w:hAnsi="Times New Roman"/>
            <w:color w:val="1155cc"/>
            <w:sz w:val="24"/>
            <w:szCs w:val="24"/>
            <w:u w:val="single"/>
            <w:rtl w:val="0"/>
          </w:rPr>
          <w:t xml:space="preserve">https://gizmodo.com/crime-prediction-software-promised-to-be-free-of-biases-1848138977</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Jack. “(Exclusive) Crime-Prediction Tool PredPol Amplifies Racially Biased Policing, Study Shows.” </w:t>
      </w:r>
      <w:r w:rsidDel="00000000" w:rsidR="00000000" w:rsidRPr="00000000">
        <w:rPr>
          <w:rFonts w:ascii="Times New Roman" w:cs="Times New Roman" w:eastAsia="Times New Roman" w:hAnsi="Times New Roman"/>
          <w:i w:val="1"/>
          <w:sz w:val="24"/>
          <w:szCs w:val="24"/>
          <w:rtl w:val="0"/>
        </w:rPr>
        <w:t xml:space="preserve">Mic</w:t>
      </w:r>
      <w:r w:rsidDel="00000000" w:rsidR="00000000" w:rsidRPr="00000000">
        <w:rPr>
          <w:rFonts w:ascii="Times New Roman" w:cs="Times New Roman" w:eastAsia="Times New Roman" w:hAnsi="Times New Roman"/>
          <w:sz w:val="24"/>
          <w:szCs w:val="24"/>
          <w:rtl w:val="0"/>
        </w:rPr>
        <w:t xml:space="preserve">, Bustle Digital Group, 9 Oct. 2016, </w:t>
      </w:r>
      <w:hyperlink r:id="rId17">
        <w:r w:rsidDel="00000000" w:rsidR="00000000" w:rsidRPr="00000000">
          <w:rPr>
            <w:rFonts w:ascii="Times New Roman" w:cs="Times New Roman" w:eastAsia="Times New Roman" w:hAnsi="Times New Roman"/>
            <w:color w:val="1155cc"/>
            <w:sz w:val="24"/>
            <w:szCs w:val="24"/>
            <w:u w:val="single"/>
            <w:rtl w:val="0"/>
          </w:rPr>
          <w:t xml:space="preserve">https://www.mic.com/articles/156286/crime-prediction-tool-pred-pol-only-amplifies-racially-biased-policing-study-shows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6">
      <w:pPr>
        <w:spacing w:after="240" w:before="240" w:lineRule="auto"/>
        <w:ind w:left="1440" w:hanging="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1440" w:hanging="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1440" w:hanging="1440"/>
        <w:rPr>
          <w:rFonts w:ascii="Times New Roman" w:cs="Times New Roman" w:eastAsia="Times New Roman" w:hAnsi="Times New Roman"/>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10" w:date="2022-10-25T04:24:37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w:t>
      </w:r>
    </w:p>
  </w:comment>
  <w:comment w:author="Deleted user" w:id="8" w:date="2022-10-25T04:25:27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being honest idk what this is.... assume average reader has my same level of incompetence</w:t>
      </w:r>
    </w:p>
  </w:comment>
  <w:comment w:author="Deleted user" w:id="16" w:date="2022-10-25T04:55:52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this. We defined it in class but you must define it for your reader</w:t>
      </w:r>
    </w:p>
  </w:comment>
  <w:comment w:author="Deleted user" w:id="9" w:date="2022-10-25T04:18:01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the first intro it should be spelled out</w:t>
      </w:r>
    </w:p>
  </w:comment>
  <w:comment w:author="Deleted user" w:id="26" w:date="2022-10-25T05:56:05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conclusion but given length and requirements it may be unnecessary. if you chose to include it, please also consider including whether or not these system should exist as one of the questions you pose.</w:t>
      </w:r>
    </w:p>
  </w:comment>
  <w:comment w:author="Deleted user" w:id="15" w:date="2022-10-25T05:57:31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paragraph seems unnecessary as it merely introduces further paragraphs while being in the middle of a paper</w:t>
      </w:r>
    </w:p>
  </w:comment>
  <w:comment w:author="Deleted user" w:id="0" w:date="2022-10-25T06:17:33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paper contained a lot of really good information and engaged really well with what we have been dissecting in class!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critique I continually mentioned along line edits is to cut down and reduce unnecessary fluff in your writing to make it clear, concise, and under page limit.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other suggestion is to clearly introduce and define the terms you are using because some are from class that may not be common knowledge and some even I was unfamiliar with.</w:t>
      </w:r>
    </w:p>
  </w:comment>
  <w:comment w:author="Deleted user" w:id="4" w:date="2022-10-25T03:59:12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w:t>
      </w:r>
    </w:p>
  </w:comment>
  <w:comment w:author="Deleted user" w:id="18" w:date="2022-10-25T04:59:18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you changed structure here and should read over it fully so the flow lines up the way you've intended it</w:t>
      </w:r>
    </w:p>
  </w:comment>
  <w:comment w:author="Deleted user" w:id="13" w:date="2022-10-25T04:53:04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effective? or are there ethical concerns. maybe cut this word</w:t>
      </w:r>
    </w:p>
  </w:comment>
  <w:comment w:author="Deleted user" w:id="14" w:date="2022-10-25T04:53:07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goal of</w:t>
      </w:r>
    </w:p>
  </w:comment>
  <w:comment w:author="Deleted user" w:id="17" w:date="2022-10-25T04:57:06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previous comment</w:t>
      </w:r>
    </w:p>
  </w:comment>
  <w:comment w:author="Deleted user" w:id="11" w:date="2022-10-25T04:43:18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subjects?</w:t>
      </w:r>
    </w:p>
  </w:comment>
  <w:comment w:author="Deleted user" w:id="12" w:date="2022-10-25T04:48:09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2 thoughts / sentences. First introduce crime pattern formation then tell me about the associated mathematical structures.</w:t>
      </w:r>
    </w:p>
  </w:comment>
  <w:comment w:author="Deleted user" w:id="20" w:date="2022-10-25T05:15:0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contextualize and explain impact assessment or cut (cuz length)</w:t>
      </w:r>
    </w:p>
  </w:comment>
  <w:comment w:author="Deleted user" w:id="6" w:date="2022-10-25T04:06:16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using full names the first time you introduce someone/something</w:t>
      </w:r>
    </w:p>
  </w:comment>
  <w:comment w:author="Deleted user" w:id="2" w:date="2022-10-25T03:56:03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AI associated with policing is predictive. Think fingerprints, face identifications and composites. predictive policing is what you want to talk about but its not the sole entirety of the policing sectors use of AI</w:t>
      </w:r>
    </w:p>
  </w:comment>
  <w:comment w:author="Deleted user" w:id="19" w:date="2022-10-25T05:16:15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w:t>
      </w:r>
    </w:p>
  </w:comment>
  <w:comment w:author="Deleted user" w:id="7" w:date="2022-10-25T04:10:30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data type?</w:t>
      </w:r>
    </w:p>
  </w:comment>
  <w:comment w:author="Deleted user" w:id="3" w:date="2022-10-25T03:58:2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goal of. "thus" implies a more direct linkage</w:t>
      </w:r>
    </w:p>
  </w:comment>
  <w:comment w:author="Deleted user" w:id="1" w:date="2022-10-25T03:53:15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notice it or not.</w:t>
      </w:r>
    </w:p>
  </w:comment>
  <w:comment w:author="Deleted user" w:id="5" w:date="2022-10-25T04:03:12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Investigating the history of PredPol</w:t>
      </w:r>
    </w:p>
  </w:comment>
  <w:comment w:author="Deleted user" w:id="25" w:date="2022-10-25T05:52:25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and hear me out... stop using the tool.</w:t>
      </w:r>
    </w:p>
  </w:comment>
  <w:comment w:author="Deleted user" w:id="24" w:date="2022-10-25T05:42:10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Deleted user" w:id="21" w:date="2022-10-25T05:31:29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best sentence I have ever read. :)</w:t>
      </w:r>
    </w:p>
  </w:comment>
  <w:comment w:author="Deleted user" w:id="22" w:date="2022-10-25T05:33:02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 stats def be careful</w:t>
      </w:r>
    </w:p>
  </w:comment>
  <w:comment w:author="Deleted user" w:id="23" w:date="2022-10-25T05:39:56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that's the problem, isnt it black box?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tl w:val="0"/>
      </w:rPr>
      <w:t xml:space="preserve">Atterbury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rennancenter.org/our-work/research-reports/predictive-policing-explained" TargetMode="External"/><Relationship Id="rId10" Type="http://schemas.openxmlformats.org/officeDocument/2006/relationships/hyperlink" Target="https://www.technologyreview.com/2020/07/17/1005396/predictive-policing-algorithms-racist-dismantled-machine-learning-bias-criminal-justice/" TargetMode="External"/><Relationship Id="rId13" Type="http://schemas.openxmlformats.org/officeDocument/2006/relationships/hyperlink" Target="https://www.predpol.com/" TargetMode="External"/><Relationship Id="rId12" Type="http://schemas.openxmlformats.org/officeDocument/2006/relationships/hyperlink" Target="https://www.vice.com/en/article/d3k5pv/predpol-predictive-policing-broken-windows-theory-chicago-lucy-parso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vice.com/en/article/d3m7jq/dozens-of-cities-have-secretly-experimented-with-predictive-policing-software" TargetMode="External"/><Relationship Id="rId15" Type="http://schemas.openxmlformats.org/officeDocument/2006/relationships/hyperlink" Target="https://www.smithsonianmag.com/innovation/artificial-intelligence-is-now-used-predict-crime-is-it-biased-180968337/" TargetMode="External"/><Relationship Id="rId14" Type="http://schemas.openxmlformats.org/officeDocument/2006/relationships/hyperlink" Target="https://www.latimes.com/local/lanow/la-me-lapd-precision-policing-data-20190703-story.html" TargetMode="External"/><Relationship Id="rId17" Type="http://schemas.openxmlformats.org/officeDocument/2006/relationships/hyperlink" Target="https://www.mic.com/articles/156286/crime-prediction-tool-pred-pol-only-amplifies-racially-biased-policing-study-shows" TargetMode="External"/><Relationship Id="rId16" Type="http://schemas.openxmlformats.org/officeDocument/2006/relationships/hyperlink" Target="https://gizmodo.com/crime-prediction-software-promised-to-be-free-of-biases-1848138977"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hyperlink" Target="https://www.aclu-wa.org/story/automated-decision-making-systems-are-making-some-most-important-life-decisions-you-you-might" TargetMode="External"/><Relationship Id="rId8" Type="http://schemas.openxmlformats.org/officeDocument/2006/relationships/hyperlink" Target="https://www.brookings.edu/research/to-stop-algorithmic-bias-we-first-have-to-defin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